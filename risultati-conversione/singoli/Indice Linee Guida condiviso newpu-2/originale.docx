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30" w:firstLine="0"/>
        <w:contextualSpacing w:val="0"/>
        <w:rPr>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bzcj63h1tg">
            <w:r w:rsidDel="00000000" w:rsidR="00000000" w:rsidRPr="00000000">
              <w:rPr>
                <w:b w:val="1"/>
                <w:rtl w:val="0"/>
              </w:rPr>
              <w:t xml:space="preserve">1. Premessa</w:t>
            </w:r>
          </w:hyperlink>
          <w:r w:rsidDel="00000000" w:rsidR="00000000" w:rsidRPr="00000000">
            <w:rPr>
              <w:b w:val="1"/>
              <w:rtl w:val="0"/>
            </w:rPr>
            <w:tab/>
          </w:r>
          <w:r w:rsidDel="00000000" w:rsidR="00000000" w:rsidRPr="00000000">
            <w:fldChar w:fldCharType="begin"/>
            <w:instrText xml:space="preserve"> PAGEREF _lbzcj63h1tg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2">
          <w:pPr>
            <w:tabs>
              <w:tab w:val="right" w:pos="9025.511811023624"/>
            </w:tabs>
            <w:spacing w:before="60" w:line="240" w:lineRule="auto"/>
            <w:ind w:left="360" w:firstLine="0"/>
            <w:contextualSpacing w:val="0"/>
            <w:rPr/>
          </w:pPr>
          <w:hyperlink w:anchor="_rkq6x89601h2">
            <w:r w:rsidDel="00000000" w:rsidR="00000000" w:rsidRPr="00000000">
              <w:rPr>
                <w:rtl w:val="0"/>
              </w:rPr>
              <w:t xml:space="preserve">1.1. Finalità e struttura del documento</w:t>
            </w:r>
          </w:hyperlink>
          <w:r w:rsidDel="00000000" w:rsidR="00000000" w:rsidRPr="00000000">
            <w:rPr>
              <w:rtl w:val="0"/>
            </w:rPr>
            <w:tab/>
          </w:r>
          <w:r w:rsidDel="00000000" w:rsidR="00000000" w:rsidRPr="00000000">
            <w:fldChar w:fldCharType="begin"/>
            <w:instrText xml:space="preserve"> PAGEREF _rkq6x89601h2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60" w:line="240" w:lineRule="auto"/>
            <w:ind w:left="360" w:firstLine="0"/>
            <w:contextualSpacing w:val="0"/>
            <w:rPr/>
          </w:pPr>
          <w:hyperlink w:anchor="_ukgizppy8504">
            <w:r w:rsidDel="00000000" w:rsidR="00000000" w:rsidRPr="00000000">
              <w:rPr>
                <w:rtl w:val="0"/>
              </w:rPr>
              <w:t xml:space="preserve">1.2. Software oggetto di queste linee guida</w:t>
            </w:r>
          </w:hyperlink>
          <w:r w:rsidDel="00000000" w:rsidR="00000000" w:rsidRPr="00000000">
            <w:rPr>
              <w:rtl w:val="0"/>
            </w:rPr>
            <w:tab/>
          </w:r>
          <w:r w:rsidDel="00000000" w:rsidR="00000000" w:rsidRPr="00000000">
            <w:fldChar w:fldCharType="begin"/>
            <w:instrText xml:space="preserve"> PAGEREF _ukgizppy8504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contextualSpacing w:val="0"/>
            <w:rPr/>
          </w:pPr>
          <w:hyperlink w:anchor="_6fvdplx8j1k8">
            <w:r w:rsidDel="00000000" w:rsidR="00000000" w:rsidRPr="00000000">
              <w:rPr>
                <w:rtl w:val="0"/>
              </w:rPr>
              <w:t xml:space="preserve">1.3. Riuso del software</w:t>
            </w:r>
          </w:hyperlink>
          <w:r w:rsidDel="00000000" w:rsidR="00000000" w:rsidRPr="00000000">
            <w:rPr>
              <w:rtl w:val="0"/>
            </w:rPr>
            <w:tab/>
          </w:r>
          <w:r w:rsidDel="00000000" w:rsidR="00000000" w:rsidRPr="00000000">
            <w:fldChar w:fldCharType="begin"/>
            <w:instrText xml:space="preserve"> PAGEREF _6fvdplx8j1k8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contextualSpacing w:val="0"/>
            <w:rPr/>
          </w:pPr>
          <w:hyperlink w:anchor="_xsdevnemc166">
            <w:r w:rsidDel="00000000" w:rsidR="00000000" w:rsidRPr="00000000">
              <w:rPr>
                <w:rtl w:val="0"/>
              </w:rPr>
              <w:t xml:space="preserve">1.4. Soggetti destinatari</w:t>
            </w:r>
          </w:hyperlink>
          <w:r w:rsidDel="00000000" w:rsidR="00000000" w:rsidRPr="00000000">
            <w:rPr>
              <w:rtl w:val="0"/>
            </w:rPr>
            <w:tab/>
          </w:r>
          <w:r w:rsidDel="00000000" w:rsidR="00000000" w:rsidRPr="00000000">
            <w:fldChar w:fldCharType="begin"/>
            <w:instrText xml:space="preserve"> PAGEREF _xsdevnemc166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contextualSpacing w:val="0"/>
            <w:rPr/>
          </w:pPr>
          <w:hyperlink w:anchor="_rxc5ydrxoav3">
            <w:r w:rsidDel="00000000" w:rsidR="00000000" w:rsidRPr="00000000">
              <w:rPr>
                <w:rtl w:val="0"/>
              </w:rPr>
              <w:t xml:space="preserve">1.5. Titolarità</w:t>
            </w:r>
          </w:hyperlink>
          <w:r w:rsidDel="00000000" w:rsidR="00000000" w:rsidRPr="00000000">
            <w:rPr>
              <w:rtl w:val="0"/>
            </w:rPr>
            <w:tab/>
          </w:r>
          <w:r w:rsidDel="00000000" w:rsidR="00000000" w:rsidRPr="00000000">
            <w:fldChar w:fldCharType="begin"/>
            <w:instrText xml:space="preserve"> PAGEREF _rxc5ydrxoav3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contextualSpacing w:val="0"/>
            <w:rPr/>
          </w:pPr>
          <w:hyperlink w:anchor="_evcr7swhwu7e">
            <w:r w:rsidDel="00000000" w:rsidR="00000000" w:rsidRPr="00000000">
              <w:rPr>
                <w:rtl w:val="0"/>
              </w:rPr>
              <w:t xml:space="preserve">1.6. Conformità del software alla normativa</w:t>
            </w:r>
          </w:hyperlink>
          <w:r w:rsidDel="00000000" w:rsidR="00000000" w:rsidRPr="00000000">
            <w:rPr>
              <w:rtl w:val="0"/>
            </w:rPr>
            <w:tab/>
          </w:r>
          <w:r w:rsidDel="00000000" w:rsidR="00000000" w:rsidRPr="00000000">
            <w:fldChar w:fldCharType="begin"/>
            <w:instrText xml:space="preserve"> PAGEREF _evcr7swhwu7e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contextualSpacing w:val="0"/>
            <w:rPr/>
          </w:pPr>
          <w:hyperlink w:anchor="_81z9etnzmvcg">
            <w:r w:rsidDel="00000000" w:rsidR="00000000" w:rsidRPr="00000000">
              <w:rPr>
                <w:rtl w:val="0"/>
              </w:rPr>
              <w:t xml:space="preserve">1.7. Glossario</w:t>
            </w:r>
          </w:hyperlink>
          <w:r w:rsidDel="00000000" w:rsidR="00000000" w:rsidRPr="00000000">
            <w:rPr>
              <w:rtl w:val="0"/>
            </w:rPr>
            <w:tab/>
          </w:r>
          <w:r w:rsidDel="00000000" w:rsidR="00000000" w:rsidRPr="00000000">
            <w:fldChar w:fldCharType="begin"/>
            <w:instrText xml:space="preserve"> PAGEREF _81z9etnzmvcg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contextualSpacing w:val="0"/>
            <w:rPr/>
          </w:pPr>
          <w:hyperlink w:anchor="_pwvp62za6ncy">
            <w:r w:rsidDel="00000000" w:rsidR="00000000" w:rsidRPr="00000000">
              <w:rPr>
                <w:b w:val="1"/>
                <w:rtl w:val="0"/>
              </w:rPr>
              <w:t xml:space="preserve">2. Linee Guida sull’acquisizione di software</w:t>
            </w:r>
          </w:hyperlink>
          <w:r w:rsidDel="00000000" w:rsidR="00000000" w:rsidRPr="00000000">
            <w:rPr>
              <w:b w:val="1"/>
              <w:rtl w:val="0"/>
            </w:rPr>
            <w:tab/>
          </w:r>
          <w:r w:rsidDel="00000000" w:rsidR="00000000" w:rsidRPr="00000000">
            <w:fldChar w:fldCharType="begin"/>
            <w:instrText xml:space="preserve"> PAGEREF _pwvp62za6ncy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contextualSpacing w:val="0"/>
            <w:rPr/>
          </w:pPr>
          <w:hyperlink w:anchor="_mliaihhekxx3">
            <w:r w:rsidDel="00000000" w:rsidR="00000000" w:rsidRPr="00000000">
              <w:rPr>
                <w:rtl w:val="0"/>
              </w:rPr>
              <w:t xml:space="preserve">2.1. Introduzione e contesto normativo</w:t>
            </w:r>
          </w:hyperlink>
          <w:r w:rsidDel="00000000" w:rsidR="00000000" w:rsidRPr="00000000">
            <w:rPr>
              <w:rtl w:val="0"/>
            </w:rPr>
            <w:tab/>
          </w:r>
          <w:r w:rsidDel="00000000" w:rsidR="00000000" w:rsidRPr="00000000">
            <w:fldChar w:fldCharType="begin"/>
            <w:instrText xml:space="preserve"> PAGEREF _mliaihhekxx3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contextualSpacing w:val="0"/>
            <w:rPr/>
          </w:pPr>
          <w:hyperlink w:anchor="_62phfm50xws5">
            <w:r w:rsidDel="00000000" w:rsidR="00000000" w:rsidRPr="00000000">
              <w:rPr>
                <w:rtl w:val="0"/>
              </w:rPr>
              <w:t xml:space="preserve">2.2. Oggetto della valutazione</w:t>
            </w:r>
          </w:hyperlink>
          <w:r w:rsidDel="00000000" w:rsidR="00000000" w:rsidRPr="00000000">
            <w:rPr>
              <w:rtl w:val="0"/>
            </w:rPr>
            <w:tab/>
          </w:r>
          <w:r w:rsidDel="00000000" w:rsidR="00000000" w:rsidRPr="00000000">
            <w:fldChar w:fldCharType="begin"/>
            <w:instrText xml:space="preserve"> PAGEREF _62phfm50xws5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contextualSpacing w:val="0"/>
            <w:rPr/>
          </w:pPr>
          <w:hyperlink w:anchor="_fgkg7bwgla9i">
            <w:r w:rsidDel="00000000" w:rsidR="00000000" w:rsidRPr="00000000">
              <w:rPr>
                <w:rtl w:val="0"/>
              </w:rPr>
              <w:t xml:space="preserve">2.3. Valutazione comparativa</w:t>
            </w:r>
          </w:hyperlink>
          <w:r w:rsidDel="00000000" w:rsidR="00000000" w:rsidRPr="00000000">
            <w:rPr>
              <w:rtl w:val="0"/>
            </w:rPr>
            <w:tab/>
          </w:r>
          <w:r w:rsidDel="00000000" w:rsidR="00000000" w:rsidRPr="00000000">
            <w:fldChar w:fldCharType="begin"/>
            <w:instrText xml:space="preserve"> PAGEREF _fgkg7bwgla9i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contextualSpacing w:val="0"/>
            <w:rPr/>
          </w:pPr>
          <w:hyperlink w:anchor="_287ifofmp860">
            <w:r w:rsidDel="00000000" w:rsidR="00000000" w:rsidRPr="00000000">
              <w:rPr>
                <w:rtl w:val="0"/>
              </w:rPr>
              <w:t xml:space="preserve">2.3.1. Descrizione delle soluzioni</w:t>
            </w:r>
          </w:hyperlink>
          <w:r w:rsidDel="00000000" w:rsidR="00000000" w:rsidRPr="00000000">
            <w:rPr>
              <w:rtl w:val="0"/>
            </w:rPr>
            <w:tab/>
          </w:r>
          <w:r w:rsidDel="00000000" w:rsidR="00000000" w:rsidRPr="00000000">
            <w:fldChar w:fldCharType="begin"/>
            <w:instrText xml:space="preserve"> PAGEREF _287ifofmp860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contextualSpacing w:val="0"/>
            <w:rPr/>
          </w:pPr>
          <w:hyperlink w:anchor="_pa64sb6hqiji">
            <w:r w:rsidDel="00000000" w:rsidR="00000000" w:rsidRPr="00000000">
              <w:rPr>
                <w:rtl w:val="0"/>
              </w:rPr>
              <w:t xml:space="preserve">2.3.2. Descrizione dei criteri per la valutazione</w:t>
            </w:r>
          </w:hyperlink>
          <w:r w:rsidDel="00000000" w:rsidR="00000000" w:rsidRPr="00000000">
            <w:rPr>
              <w:rtl w:val="0"/>
            </w:rPr>
            <w:tab/>
          </w:r>
          <w:r w:rsidDel="00000000" w:rsidR="00000000" w:rsidRPr="00000000">
            <w:fldChar w:fldCharType="begin"/>
            <w:instrText xml:space="preserve"> PAGEREF _pa64sb6hqiji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contextualSpacing w:val="0"/>
            <w:rPr/>
          </w:pPr>
          <w:hyperlink w:anchor="_5p9z70t689qq">
            <w:r w:rsidDel="00000000" w:rsidR="00000000" w:rsidRPr="00000000">
              <w:rPr>
                <w:rtl w:val="0"/>
              </w:rPr>
              <w:t xml:space="preserve">2.3.3. Descrizione delle macro-fasi</w:t>
            </w:r>
          </w:hyperlink>
          <w:r w:rsidDel="00000000" w:rsidR="00000000" w:rsidRPr="00000000">
            <w:rPr>
              <w:rtl w:val="0"/>
            </w:rPr>
            <w:tab/>
          </w:r>
          <w:r w:rsidDel="00000000" w:rsidR="00000000" w:rsidRPr="00000000">
            <w:fldChar w:fldCharType="begin"/>
            <w:instrText xml:space="preserve"> PAGEREF _5p9z70t689qq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contextualSpacing w:val="0"/>
            <w:rPr/>
          </w:pPr>
          <w:hyperlink w:anchor="_nqv6r4ipfz45">
            <w:r w:rsidDel="00000000" w:rsidR="00000000" w:rsidRPr="00000000">
              <w:rPr>
                <w:rtl w:val="0"/>
              </w:rPr>
              <w:t xml:space="preserve">2.4. Macro fase 1: Individuazione delle esigenze</w:t>
            </w:r>
          </w:hyperlink>
          <w:r w:rsidDel="00000000" w:rsidR="00000000" w:rsidRPr="00000000">
            <w:rPr>
              <w:rtl w:val="0"/>
            </w:rPr>
            <w:tab/>
          </w:r>
          <w:r w:rsidDel="00000000" w:rsidR="00000000" w:rsidRPr="00000000">
            <w:fldChar w:fldCharType="begin"/>
            <w:instrText xml:space="preserve"> PAGEREF _nqv6r4ipfz45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contextualSpacing w:val="0"/>
            <w:rPr/>
          </w:pPr>
          <w:hyperlink w:anchor="_y6irty72q9c4">
            <w:r w:rsidDel="00000000" w:rsidR="00000000" w:rsidRPr="00000000">
              <w:rPr>
                <w:rtl w:val="0"/>
              </w:rPr>
              <w:t xml:space="preserve">2.4.1. Fase 1.1: Analisi del fabbisogno</w:t>
            </w:r>
          </w:hyperlink>
          <w:r w:rsidDel="00000000" w:rsidR="00000000" w:rsidRPr="00000000">
            <w:rPr>
              <w:rtl w:val="0"/>
            </w:rPr>
            <w:tab/>
          </w:r>
          <w:r w:rsidDel="00000000" w:rsidR="00000000" w:rsidRPr="00000000">
            <w:fldChar w:fldCharType="begin"/>
            <w:instrText xml:space="preserve"> PAGEREF _y6irty72q9c4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contextualSpacing w:val="0"/>
            <w:rPr/>
          </w:pPr>
          <w:hyperlink w:anchor="_liw6irbs4ke2">
            <w:r w:rsidDel="00000000" w:rsidR="00000000" w:rsidRPr="00000000">
              <w:rPr>
                <w:rtl w:val="0"/>
              </w:rPr>
              <w:t xml:space="preserve">2.4.2. Fase 1.2: Individuazione dei vincoli</w:t>
            </w:r>
          </w:hyperlink>
          <w:r w:rsidDel="00000000" w:rsidR="00000000" w:rsidRPr="00000000">
            <w:rPr>
              <w:rtl w:val="0"/>
            </w:rPr>
            <w:tab/>
          </w:r>
          <w:r w:rsidDel="00000000" w:rsidR="00000000" w:rsidRPr="00000000">
            <w:fldChar w:fldCharType="begin"/>
            <w:instrText xml:space="preserve"> PAGEREF _liw6irbs4ke2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contextualSpacing w:val="0"/>
            <w:rPr/>
          </w:pPr>
          <w:hyperlink w:anchor="_o79qxv4pn8k2">
            <w:r w:rsidDel="00000000" w:rsidR="00000000" w:rsidRPr="00000000">
              <w:rPr>
                <w:rtl w:val="0"/>
              </w:rPr>
              <w:t xml:space="preserve">2.4.3. Fase 1.3: Redazione del documento descrittivo delle esigenze</w:t>
            </w:r>
          </w:hyperlink>
          <w:r w:rsidDel="00000000" w:rsidR="00000000" w:rsidRPr="00000000">
            <w:rPr>
              <w:rtl w:val="0"/>
            </w:rPr>
            <w:tab/>
          </w:r>
          <w:r w:rsidDel="00000000" w:rsidR="00000000" w:rsidRPr="00000000">
            <w:fldChar w:fldCharType="begin"/>
            <w:instrText xml:space="preserve"> PAGEREF _o79qxv4pn8k2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qyna4zaqxz6i">
            <w:r w:rsidDel="00000000" w:rsidR="00000000" w:rsidRPr="00000000">
              <w:rPr>
                <w:rtl w:val="0"/>
              </w:rPr>
              <w:t xml:space="preserve">2.5. Macro fase 2: Analisi delle soluzioni a riuso delle PA e delle soluzioni Open Source</w:t>
            </w:r>
          </w:hyperlink>
          <w:r w:rsidDel="00000000" w:rsidR="00000000" w:rsidRPr="00000000">
            <w:rPr>
              <w:rtl w:val="0"/>
            </w:rPr>
            <w:tab/>
          </w:r>
          <w:r w:rsidDel="00000000" w:rsidR="00000000" w:rsidRPr="00000000">
            <w:fldChar w:fldCharType="begin"/>
            <w:instrText xml:space="preserve"> PAGEREF _qyna4zaqxz6i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contextualSpacing w:val="0"/>
            <w:rPr/>
          </w:pPr>
          <w:hyperlink w:anchor="_l199wtaqmh1n">
            <w:r w:rsidDel="00000000" w:rsidR="00000000" w:rsidRPr="00000000">
              <w:rPr>
                <w:rtl w:val="0"/>
              </w:rPr>
              <w:t xml:space="preserve">2.5.1. Fase 2.1: Selezione soluzioni riusabili per la PA</w:t>
            </w:r>
          </w:hyperlink>
          <w:r w:rsidDel="00000000" w:rsidR="00000000" w:rsidRPr="00000000">
            <w:rPr>
              <w:rtl w:val="0"/>
            </w:rPr>
            <w:tab/>
          </w:r>
          <w:r w:rsidDel="00000000" w:rsidR="00000000" w:rsidRPr="00000000">
            <w:fldChar w:fldCharType="begin"/>
            <w:instrText xml:space="preserve"> PAGEREF _l199wtaqmh1n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contextualSpacing w:val="0"/>
            <w:rPr/>
          </w:pPr>
          <w:hyperlink w:anchor="_ymja2ll0azk8">
            <w:r w:rsidDel="00000000" w:rsidR="00000000" w:rsidRPr="00000000">
              <w:rPr>
                <w:rtl w:val="0"/>
              </w:rPr>
              <w:t xml:space="preserve">2.5.2. Fase 2.2: Valutazione soluzioni riusabili per la PA</w:t>
            </w:r>
          </w:hyperlink>
          <w:r w:rsidDel="00000000" w:rsidR="00000000" w:rsidRPr="00000000">
            <w:rPr>
              <w:rtl w:val="0"/>
            </w:rPr>
            <w:tab/>
          </w:r>
          <w:r w:rsidDel="00000000" w:rsidR="00000000" w:rsidRPr="00000000">
            <w:fldChar w:fldCharType="begin"/>
            <w:instrText xml:space="preserve"> PAGEREF _ymja2ll0azk8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contextualSpacing w:val="0"/>
            <w:rPr/>
          </w:pPr>
          <w:hyperlink w:anchor="_ypcyvlf7n06d">
            <w:r w:rsidDel="00000000" w:rsidR="00000000" w:rsidRPr="00000000">
              <w:rPr>
                <w:rtl w:val="0"/>
              </w:rPr>
              <w:t xml:space="preserve">2.5.3. Fase 2.3: Approvvigionamento della soluzione riusabile per la PA</w:t>
            </w:r>
          </w:hyperlink>
          <w:r w:rsidDel="00000000" w:rsidR="00000000" w:rsidRPr="00000000">
            <w:rPr>
              <w:rtl w:val="0"/>
            </w:rPr>
            <w:tab/>
          </w:r>
          <w:r w:rsidDel="00000000" w:rsidR="00000000" w:rsidRPr="00000000">
            <w:fldChar w:fldCharType="begin"/>
            <w:instrText xml:space="preserve"> PAGEREF _ypcyvlf7n06d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contextualSpacing w:val="0"/>
            <w:rPr/>
          </w:pPr>
          <w:hyperlink w:anchor="_85g1gq8wdhjm">
            <w:r w:rsidDel="00000000" w:rsidR="00000000" w:rsidRPr="00000000">
              <w:rPr>
                <w:rtl w:val="0"/>
              </w:rPr>
              <w:t xml:space="preserve">2.5.4. Fase 2.4: Selezione soluzioni Open Source</w:t>
            </w:r>
          </w:hyperlink>
          <w:r w:rsidDel="00000000" w:rsidR="00000000" w:rsidRPr="00000000">
            <w:rPr>
              <w:rtl w:val="0"/>
            </w:rPr>
            <w:tab/>
          </w:r>
          <w:r w:rsidDel="00000000" w:rsidR="00000000" w:rsidRPr="00000000">
            <w:fldChar w:fldCharType="begin"/>
            <w:instrText xml:space="preserve"> PAGEREF _85g1gq8wdhjm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contextualSpacing w:val="0"/>
            <w:rPr/>
          </w:pPr>
          <w:hyperlink w:anchor="_l5563sr5nxd0">
            <w:r w:rsidDel="00000000" w:rsidR="00000000" w:rsidRPr="00000000">
              <w:rPr>
                <w:rtl w:val="0"/>
              </w:rPr>
              <w:t xml:space="preserve">2.5.5. Fase 2.5: Valutazione soluzioni Open Source</w:t>
            </w:r>
          </w:hyperlink>
          <w:r w:rsidDel="00000000" w:rsidR="00000000" w:rsidRPr="00000000">
            <w:rPr>
              <w:rtl w:val="0"/>
            </w:rPr>
            <w:tab/>
          </w:r>
          <w:r w:rsidDel="00000000" w:rsidR="00000000" w:rsidRPr="00000000">
            <w:fldChar w:fldCharType="begin"/>
            <w:instrText xml:space="preserve"> PAGEREF _l5563sr5nxd0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contextualSpacing w:val="0"/>
            <w:rPr/>
          </w:pPr>
          <w:hyperlink w:anchor="_not20r66ec">
            <w:r w:rsidDel="00000000" w:rsidR="00000000" w:rsidRPr="00000000">
              <w:rPr>
                <w:rtl w:val="0"/>
              </w:rPr>
              <w:t xml:space="preserve">2.5.6. Fase 2.6: Approvvigionamento della soluzione Open Source</w:t>
            </w:r>
          </w:hyperlink>
          <w:r w:rsidDel="00000000" w:rsidR="00000000" w:rsidRPr="00000000">
            <w:rPr>
              <w:rtl w:val="0"/>
            </w:rPr>
            <w:tab/>
          </w:r>
          <w:r w:rsidDel="00000000" w:rsidR="00000000" w:rsidRPr="00000000">
            <w:fldChar w:fldCharType="begin"/>
            <w:instrText xml:space="preserve"> PAGEREF _not20r66ec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contextualSpacing w:val="0"/>
            <w:rPr/>
          </w:pPr>
          <w:hyperlink w:anchor="_20i4zd8nzqvv">
            <w:r w:rsidDel="00000000" w:rsidR="00000000" w:rsidRPr="00000000">
              <w:rPr>
                <w:rtl w:val="0"/>
              </w:rPr>
              <w:t xml:space="preserve">2.5.7. Fase 2.7: Accertamento impossibilità</w:t>
            </w:r>
          </w:hyperlink>
          <w:r w:rsidDel="00000000" w:rsidR="00000000" w:rsidRPr="00000000">
            <w:rPr>
              <w:rtl w:val="0"/>
            </w:rPr>
            <w:tab/>
          </w:r>
          <w:r w:rsidDel="00000000" w:rsidR="00000000" w:rsidRPr="00000000">
            <w:fldChar w:fldCharType="begin"/>
            <w:instrText xml:space="preserve"> PAGEREF _20i4zd8nzqvv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4ubj866c3ay7">
            <w:r w:rsidDel="00000000" w:rsidR="00000000" w:rsidRPr="00000000">
              <w:rPr>
                <w:rtl w:val="0"/>
              </w:rPr>
              <w:t xml:space="preserve">2.6. Macro fase 3: Analisi delle altre soluzioni</w:t>
            </w:r>
          </w:hyperlink>
          <w:r w:rsidDel="00000000" w:rsidR="00000000" w:rsidRPr="00000000">
            <w:rPr>
              <w:rtl w:val="0"/>
            </w:rPr>
            <w:tab/>
          </w:r>
          <w:r w:rsidDel="00000000" w:rsidR="00000000" w:rsidRPr="00000000">
            <w:fldChar w:fldCharType="begin"/>
            <w:instrText xml:space="preserve"> PAGEREF _4ubj866c3ay7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contextualSpacing w:val="0"/>
            <w:rPr/>
          </w:pPr>
          <w:hyperlink w:anchor="_15gqrmmqsa1">
            <w:r w:rsidDel="00000000" w:rsidR="00000000" w:rsidRPr="00000000">
              <w:rPr>
                <w:rtl w:val="0"/>
              </w:rPr>
              <w:t xml:space="preserve">2.6.1. Fase 3.1: Ricerca soluzioni proprietarie</w:t>
            </w:r>
          </w:hyperlink>
          <w:r w:rsidDel="00000000" w:rsidR="00000000" w:rsidRPr="00000000">
            <w:rPr>
              <w:rtl w:val="0"/>
            </w:rPr>
            <w:tab/>
          </w:r>
          <w:r w:rsidDel="00000000" w:rsidR="00000000" w:rsidRPr="00000000">
            <w:fldChar w:fldCharType="begin"/>
            <w:instrText xml:space="preserve"> PAGEREF _15gqrmmqsa1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contextualSpacing w:val="0"/>
            <w:rPr/>
          </w:pPr>
          <w:hyperlink w:anchor="_xklyvuif0ajk">
            <w:r w:rsidDel="00000000" w:rsidR="00000000" w:rsidRPr="00000000">
              <w:rPr>
                <w:rtl w:val="0"/>
              </w:rPr>
              <w:t xml:space="preserve">2.6.2. Fase 3.2: Studio realizzazione ex-novo</w:t>
            </w:r>
          </w:hyperlink>
          <w:r w:rsidDel="00000000" w:rsidR="00000000" w:rsidRPr="00000000">
            <w:rPr>
              <w:rtl w:val="0"/>
            </w:rPr>
            <w:tab/>
          </w:r>
          <w:r w:rsidDel="00000000" w:rsidR="00000000" w:rsidRPr="00000000">
            <w:fldChar w:fldCharType="begin"/>
            <w:instrText xml:space="preserve"> PAGEREF _xklyvuif0ajk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contextualSpacing w:val="0"/>
            <w:rPr/>
          </w:pPr>
          <w:hyperlink w:anchor="_7sidprw3ypn0">
            <w:r w:rsidDel="00000000" w:rsidR="00000000" w:rsidRPr="00000000">
              <w:rPr>
                <w:rtl w:val="0"/>
              </w:rPr>
              <w:t xml:space="preserve">2.6.3. Fase 3.3: Comparazione soluzioni proprietarie e realizzazione ex novo</w:t>
            </w:r>
          </w:hyperlink>
          <w:r w:rsidDel="00000000" w:rsidR="00000000" w:rsidRPr="00000000">
            <w:rPr>
              <w:rtl w:val="0"/>
            </w:rPr>
            <w:tab/>
          </w:r>
          <w:r w:rsidDel="00000000" w:rsidR="00000000" w:rsidRPr="00000000">
            <w:fldChar w:fldCharType="begin"/>
            <w:instrText xml:space="preserve"> PAGEREF _7sidprw3ypn0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contextualSpacing w:val="0"/>
            <w:rPr/>
          </w:pPr>
          <w:hyperlink w:anchor="_qhac8h40c93n">
            <w:r w:rsidDel="00000000" w:rsidR="00000000" w:rsidRPr="00000000">
              <w:rPr>
                <w:rtl w:val="0"/>
              </w:rPr>
              <w:t xml:space="preserve">2.6.4. Fase 3.4: Approvvigionamento soluzioni proprietarie o realizzazione ex novo</w:t>
            </w:r>
          </w:hyperlink>
          <w:r w:rsidDel="00000000" w:rsidR="00000000" w:rsidRPr="00000000">
            <w:rPr>
              <w:rtl w:val="0"/>
            </w:rPr>
            <w:tab/>
          </w:r>
          <w:r w:rsidDel="00000000" w:rsidR="00000000" w:rsidRPr="00000000">
            <w:fldChar w:fldCharType="begin"/>
            <w:instrText xml:space="preserve"> PAGEREF _qhac8h40c93n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hzdws9p5j268">
            <w:r w:rsidDel="00000000" w:rsidR="00000000" w:rsidRPr="00000000">
              <w:rPr>
                <w:rtl w:val="0"/>
              </w:rPr>
              <w:t xml:space="preserve">2.7. Total Cost of Ownership (TCO)</w:t>
            </w:r>
          </w:hyperlink>
          <w:r w:rsidDel="00000000" w:rsidR="00000000" w:rsidRPr="00000000">
            <w:rPr>
              <w:rtl w:val="0"/>
            </w:rPr>
            <w:tab/>
          </w:r>
          <w:r w:rsidDel="00000000" w:rsidR="00000000" w:rsidRPr="00000000">
            <w:fldChar w:fldCharType="begin"/>
            <w:instrText xml:space="preserve"> PAGEREF _hzdws9p5j268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pw363hpi1x19">
            <w:r w:rsidDel="00000000" w:rsidR="00000000" w:rsidRPr="00000000">
              <w:rPr>
                <w:rtl w:val="0"/>
              </w:rPr>
              <w:t xml:space="preserve">2.8. Scelta della modalità di erogazione del software</w:t>
            </w:r>
          </w:hyperlink>
          <w:r w:rsidDel="00000000" w:rsidR="00000000" w:rsidRPr="00000000">
            <w:rPr>
              <w:rtl w:val="0"/>
            </w:rPr>
            <w:tab/>
          </w:r>
          <w:r w:rsidDel="00000000" w:rsidR="00000000" w:rsidRPr="00000000">
            <w:fldChar w:fldCharType="begin"/>
            <w:instrText xml:space="preserve"> PAGEREF _pw363hpi1x19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contextualSpacing w:val="0"/>
            <w:rPr/>
          </w:pPr>
          <w:hyperlink w:anchor="_thjjzzgopuou">
            <w:r w:rsidDel="00000000" w:rsidR="00000000" w:rsidRPr="00000000">
              <w:rPr>
                <w:b w:val="1"/>
                <w:rtl w:val="0"/>
              </w:rPr>
              <w:t xml:space="preserve">3. Linee Guida sul riuso del Software (art. 69)</w:t>
            </w:r>
          </w:hyperlink>
          <w:r w:rsidDel="00000000" w:rsidR="00000000" w:rsidRPr="00000000">
            <w:rPr>
              <w:b w:val="1"/>
              <w:rtl w:val="0"/>
            </w:rPr>
            <w:tab/>
          </w:r>
          <w:r w:rsidDel="00000000" w:rsidR="00000000" w:rsidRPr="00000000">
            <w:fldChar w:fldCharType="begin"/>
            <w:instrText xml:space="preserve"> PAGEREF _thjjzzgopuou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cxdlelq6zho5">
            <w:r w:rsidDel="00000000" w:rsidR="00000000" w:rsidRPr="00000000">
              <w:rPr>
                <w:rtl w:val="0"/>
              </w:rPr>
              <w:t xml:space="preserve">3.1. Introduzione e contesto normativo</w:t>
            </w:r>
          </w:hyperlink>
          <w:r w:rsidDel="00000000" w:rsidR="00000000" w:rsidRPr="00000000">
            <w:rPr>
              <w:rtl w:val="0"/>
            </w:rPr>
            <w:tab/>
          </w:r>
          <w:r w:rsidDel="00000000" w:rsidR="00000000" w:rsidRPr="00000000">
            <w:fldChar w:fldCharType="begin"/>
            <w:instrText xml:space="preserve"> PAGEREF _cxdlelq6zho5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jkbhku1w1vs7">
            <w:r w:rsidDel="00000000" w:rsidR="00000000" w:rsidRPr="00000000">
              <w:rPr>
                <w:rtl w:val="0"/>
              </w:rPr>
              <w:t xml:space="preserve">3.2. Modello di riuso</w:t>
            </w:r>
          </w:hyperlink>
          <w:r w:rsidDel="00000000" w:rsidR="00000000" w:rsidRPr="00000000">
            <w:rPr>
              <w:rtl w:val="0"/>
            </w:rPr>
            <w:tab/>
          </w:r>
          <w:r w:rsidDel="00000000" w:rsidR="00000000" w:rsidRPr="00000000">
            <w:fldChar w:fldCharType="begin"/>
            <w:instrText xml:space="preserve"> PAGEREF _jkbhku1w1vs7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pPr>
          <w:hyperlink w:anchor="_q3aeoitm0yz">
            <w:r w:rsidDel="00000000" w:rsidR="00000000" w:rsidRPr="00000000">
              <w:rPr>
                <w:rtl w:val="0"/>
              </w:rPr>
              <w:t xml:space="preserve">3.3. Developers Italia e la ricerca di software in riuso</w:t>
            </w:r>
          </w:hyperlink>
          <w:r w:rsidDel="00000000" w:rsidR="00000000" w:rsidRPr="00000000">
            <w:rPr>
              <w:rtl w:val="0"/>
            </w:rPr>
            <w:tab/>
          </w:r>
          <w:r w:rsidDel="00000000" w:rsidR="00000000" w:rsidRPr="00000000">
            <w:fldChar w:fldCharType="begin"/>
            <w:instrText xml:space="preserve"> PAGEREF _q3aeoitm0yz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5jo9llbain5s">
            <w:r w:rsidDel="00000000" w:rsidR="00000000" w:rsidRPr="00000000">
              <w:rPr>
                <w:rtl w:val="0"/>
              </w:rPr>
              <w:t xml:space="preserve">3.4. Processo di messa a riuso del software sotto licenza aperta</w:t>
            </w:r>
          </w:hyperlink>
          <w:r w:rsidDel="00000000" w:rsidR="00000000" w:rsidRPr="00000000">
            <w:rPr>
              <w:rtl w:val="0"/>
            </w:rPr>
            <w:tab/>
          </w:r>
          <w:r w:rsidDel="00000000" w:rsidR="00000000" w:rsidRPr="00000000">
            <w:fldChar w:fldCharType="begin"/>
            <w:instrText xml:space="preserve"> PAGEREF _5jo9llbain5s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contextualSpacing w:val="0"/>
            <w:rPr/>
          </w:pPr>
          <w:hyperlink w:anchor="_ht1ooxj37iya">
            <w:r w:rsidDel="00000000" w:rsidR="00000000" w:rsidRPr="00000000">
              <w:rPr>
                <w:rtl w:val="0"/>
              </w:rPr>
              <w:t xml:space="preserve">3.4.1. Scelta di uno strumento di code hosting</w:t>
            </w:r>
          </w:hyperlink>
          <w:r w:rsidDel="00000000" w:rsidR="00000000" w:rsidRPr="00000000">
            <w:rPr>
              <w:rtl w:val="0"/>
            </w:rPr>
            <w:tab/>
          </w:r>
          <w:r w:rsidDel="00000000" w:rsidR="00000000" w:rsidRPr="00000000">
            <w:fldChar w:fldCharType="begin"/>
            <w:instrText xml:space="preserve"> PAGEREF _ht1ooxj37iya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contextualSpacing w:val="0"/>
            <w:rPr/>
          </w:pPr>
          <w:hyperlink w:anchor="_a3h3u93b8rbg">
            <w:r w:rsidDel="00000000" w:rsidR="00000000" w:rsidRPr="00000000">
              <w:rPr>
                <w:rtl w:val="0"/>
              </w:rPr>
              <w:t xml:space="preserve">3.4.1.1. Registrazione del software aperto su Developers Italia</w:t>
            </w:r>
          </w:hyperlink>
          <w:r w:rsidDel="00000000" w:rsidR="00000000" w:rsidRPr="00000000">
            <w:rPr>
              <w:rtl w:val="0"/>
            </w:rPr>
            <w:tab/>
          </w:r>
          <w:r w:rsidDel="00000000" w:rsidR="00000000" w:rsidRPr="00000000">
            <w:fldChar w:fldCharType="begin"/>
            <w:instrText xml:space="preserve"> PAGEREF _a3h3u93b8rbg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contextualSpacing w:val="0"/>
            <w:rPr/>
          </w:pPr>
          <w:hyperlink w:anchor="_e3mahdmh2fdh">
            <w:r w:rsidDel="00000000" w:rsidR="00000000" w:rsidRPr="00000000">
              <w:rPr>
                <w:rtl w:val="0"/>
              </w:rPr>
              <w:t xml:space="preserve">3.4.2. Responsabilità connesse al rilascio</w:t>
            </w:r>
          </w:hyperlink>
          <w:r w:rsidDel="00000000" w:rsidR="00000000" w:rsidRPr="00000000">
            <w:rPr>
              <w:rtl w:val="0"/>
            </w:rPr>
            <w:tab/>
          </w:r>
          <w:r w:rsidDel="00000000" w:rsidR="00000000" w:rsidRPr="00000000">
            <w:fldChar w:fldCharType="begin"/>
            <w:instrText xml:space="preserve"> PAGEREF _e3mahdmh2fdh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rPr/>
          </w:pPr>
          <w:hyperlink w:anchor="_mwql6rxcmfwo">
            <w:r w:rsidDel="00000000" w:rsidR="00000000" w:rsidRPr="00000000">
              <w:rPr>
                <w:rtl w:val="0"/>
              </w:rPr>
              <w:t xml:space="preserve">3.5. Licenze aperte e scelta di una licenza</w:t>
            </w:r>
          </w:hyperlink>
          <w:r w:rsidDel="00000000" w:rsidR="00000000" w:rsidRPr="00000000">
            <w:rPr>
              <w:rtl w:val="0"/>
            </w:rPr>
            <w:tab/>
          </w:r>
          <w:r w:rsidDel="00000000" w:rsidR="00000000" w:rsidRPr="00000000">
            <w:fldChar w:fldCharType="begin"/>
            <w:instrText xml:space="preserve"> PAGEREF _mwql6rxcmfwo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contextualSpacing w:val="0"/>
            <w:rPr/>
          </w:pPr>
          <w:hyperlink w:anchor="_jf7tm5fpbcbo">
            <w:r w:rsidDel="00000000" w:rsidR="00000000" w:rsidRPr="00000000">
              <w:rPr>
                <w:rtl w:val="0"/>
              </w:rPr>
              <w:t xml:space="preserve">3.5.1. Contesto</w:t>
            </w:r>
          </w:hyperlink>
          <w:r w:rsidDel="00000000" w:rsidR="00000000" w:rsidRPr="00000000">
            <w:rPr>
              <w:rtl w:val="0"/>
            </w:rPr>
            <w:tab/>
          </w:r>
          <w:r w:rsidDel="00000000" w:rsidR="00000000" w:rsidRPr="00000000">
            <w:fldChar w:fldCharType="begin"/>
            <w:instrText xml:space="preserve"> PAGEREF _jf7tm5fpbcbo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contextualSpacing w:val="0"/>
            <w:rPr/>
          </w:pPr>
          <w:hyperlink w:anchor="_kt8umkxl0m4y">
            <w:r w:rsidDel="00000000" w:rsidR="00000000" w:rsidRPr="00000000">
              <w:rPr>
                <w:rtl w:val="0"/>
              </w:rPr>
              <w:t xml:space="preserve">3.5.2. Licenze per il software aperto</w:t>
            </w:r>
          </w:hyperlink>
          <w:r w:rsidDel="00000000" w:rsidR="00000000" w:rsidRPr="00000000">
            <w:rPr>
              <w:rtl w:val="0"/>
            </w:rPr>
            <w:tab/>
          </w:r>
          <w:r w:rsidDel="00000000" w:rsidR="00000000" w:rsidRPr="00000000">
            <w:fldChar w:fldCharType="begin"/>
            <w:instrText xml:space="preserve"> PAGEREF _kt8umkxl0m4y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contextualSpacing w:val="0"/>
            <w:rPr/>
          </w:pPr>
          <w:hyperlink w:anchor="_v4pvqblvn4ic">
            <w:r w:rsidDel="00000000" w:rsidR="00000000" w:rsidRPr="00000000">
              <w:rPr>
                <w:rtl w:val="0"/>
              </w:rPr>
              <w:t xml:space="preserve">3.5.3. Scelta di una licenza</w:t>
            </w:r>
          </w:hyperlink>
          <w:r w:rsidDel="00000000" w:rsidR="00000000" w:rsidRPr="00000000">
            <w:rPr>
              <w:rtl w:val="0"/>
            </w:rPr>
            <w:tab/>
          </w:r>
          <w:r w:rsidDel="00000000" w:rsidR="00000000" w:rsidRPr="00000000">
            <w:fldChar w:fldCharType="begin"/>
            <w:instrText xml:space="preserve"> PAGEREF _v4pvqblvn4ic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contextualSpacing w:val="0"/>
            <w:rPr/>
          </w:pPr>
          <w:hyperlink w:anchor="_4ri0leplqeqp">
            <w:r w:rsidDel="00000000" w:rsidR="00000000" w:rsidRPr="00000000">
              <w:rPr>
                <w:rtl w:val="0"/>
              </w:rPr>
              <w:t xml:space="preserve">3.6. Rilascio di software esistente sotto licenza aperta</w:t>
            </w:r>
          </w:hyperlink>
          <w:r w:rsidDel="00000000" w:rsidR="00000000" w:rsidRPr="00000000">
            <w:rPr>
              <w:rtl w:val="0"/>
            </w:rPr>
            <w:tab/>
          </w:r>
          <w:r w:rsidDel="00000000" w:rsidR="00000000" w:rsidRPr="00000000">
            <w:fldChar w:fldCharType="begin"/>
            <w:instrText xml:space="preserve"> PAGEREF _4ri0leplqeqp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contextualSpacing w:val="0"/>
            <w:rPr/>
          </w:pPr>
          <w:hyperlink w:anchor="_jdyd23vco9ts">
            <w:r w:rsidDel="00000000" w:rsidR="00000000" w:rsidRPr="00000000">
              <w:rPr>
                <w:rtl w:val="0"/>
              </w:rPr>
              <w:t xml:space="preserve">3.7. Sviluppo di software ex-novo</w:t>
            </w:r>
          </w:hyperlink>
          <w:r w:rsidDel="00000000" w:rsidR="00000000" w:rsidRPr="00000000">
            <w:rPr>
              <w:rtl w:val="0"/>
            </w:rPr>
            <w:tab/>
          </w:r>
          <w:r w:rsidDel="00000000" w:rsidR="00000000" w:rsidRPr="00000000">
            <w:fldChar w:fldCharType="begin"/>
            <w:instrText xml:space="preserve"> PAGEREF _jdyd23vco9ts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contextualSpacing w:val="0"/>
            <w:rPr/>
          </w:pPr>
          <w:hyperlink w:anchor="_1tmxvykkvnxh">
            <w:r w:rsidDel="00000000" w:rsidR="00000000" w:rsidRPr="00000000">
              <w:rPr>
                <w:rtl w:val="0"/>
              </w:rPr>
              <w:t xml:space="preserve">3.7.1. Rilascio di nuovo software sotto licenza aperta</w:t>
            </w:r>
          </w:hyperlink>
          <w:r w:rsidDel="00000000" w:rsidR="00000000" w:rsidRPr="00000000">
            <w:rPr>
              <w:rtl w:val="0"/>
            </w:rPr>
            <w:tab/>
          </w:r>
          <w:r w:rsidDel="00000000" w:rsidR="00000000" w:rsidRPr="00000000">
            <w:fldChar w:fldCharType="begin"/>
            <w:instrText xml:space="preserve"> PAGEREF _1tmxvykkvnxh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contextualSpacing w:val="0"/>
            <w:rPr/>
          </w:pPr>
          <w:hyperlink w:anchor="_94773xaveydd">
            <w:r w:rsidDel="00000000" w:rsidR="00000000" w:rsidRPr="00000000">
              <w:rPr>
                <w:rtl w:val="0"/>
              </w:rPr>
              <w:t xml:space="preserve">3.7.2. Acquisizione della titolarità di software sviluppato ex-novo</w:t>
            </w:r>
          </w:hyperlink>
          <w:r w:rsidDel="00000000" w:rsidR="00000000" w:rsidRPr="00000000">
            <w:rPr>
              <w:rtl w:val="0"/>
            </w:rPr>
            <w:tab/>
          </w:r>
          <w:r w:rsidDel="00000000" w:rsidR="00000000" w:rsidRPr="00000000">
            <w:fldChar w:fldCharType="begin"/>
            <w:instrText xml:space="preserve"> PAGEREF _94773xaveydd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contextualSpacing w:val="0"/>
            <w:rPr/>
          </w:pPr>
          <w:hyperlink w:anchor="_95np3f8musd9">
            <w:r w:rsidDel="00000000" w:rsidR="00000000" w:rsidRPr="00000000">
              <w:rPr>
                <w:rtl w:val="0"/>
              </w:rPr>
              <w:t xml:space="preserve">3.8. Manutenzione di un software da parte dell’amministrazione titolare</w:t>
            </w:r>
          </w:hyperlink>
          <w:r w:rsidDel="00000000" w:rsidR="00000000" w:rsidRPr="00000000">
            <w:rPr>
              <w:rtl w:val="0"/>
            </w:rPr>
            <w:tab/>
          </w:r>
          <w:r w:rsidDel="00000000" w:rsidR="00000000" w:rsidRPr="00000000">
            <w:fldChar w:fldCharType="begin"/>
            <w:instrText xml:space="preserve"> PAGEREF _95np3f8musd9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contextualSpacing w:val="0"/>
            <w:rPr/>
          </w:pPr>
          <w:hyperlink w:anchor="_uok0ztu6xqnw">
            <w:r w:rsidDel="00000000" w:rsidR="00000000" w:rsidRPr="00000000">
              <w:rPr>
                <w:rtl w:val="0"/>
              </w:rPr>
              <w:t xml:space="preserve">3.8.1. Titolarità del codice sviluppato in fase di manutenzione</w:t>
            </w:r>
          </w:hyperlink>
          <w:r w:rsidDel="00000000" w:rsidR="00000000" w:rsidRPr="00000000">
            <w:rPr>
              <w:rtl w:val="0"/>
            </w:rPr>
            <w:tab/>
          </w:r>
          <w:r w:rsidDel="00000000" w:rsidR="00000000" w:rsidRPr="00000000">
            <w:fldChar w:fldCharType="begin"/>
            <w:instrText xml:space="preserve"> PAGEREF _uok0ztu6xqnw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contextualSpacing w:val="0"/>
            <w:rPr/>
          </w:pPr>
          <w:hyperlink w:anchor="_t0kf37y064dn">
            <w:r w:rsidDel="00000000" w:rsidR="00000000" w:rsidRPr="00000000">
              <w:rPr>
                <w:rtl w:val="0"/>
              </w:rPr>
              <w:t xml:space="preserve">3.8.2. Rilascio sotto licenza aperta delle modifiche</w:t>
            </w:r>
          </w:hyperlink>
          <w:r w:rsidDel="00000000" w:rsidR="00000000" w:rsidRPr="00000000">
            <w:rPr>
              <w:rtl w:val="0"/>
            </w:rPr>
            <w:tab/>
          </w:r>
          <w:r w:rsidDel="00000000" w:rsidR="00000000" w:rsidRPr="00000000">
            <w:fldChar w:fldCharType="begin"/>
            <w:instrText xml:space="preserve"> PAGEREF _t0kf37y064dn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contextualSpacing w:val="0"/>
            <w:rPr/>
          </w:pPr>
          <w:hyperlink w:anchor="_ajrt36nsp3z0">
            <w:r w:rsidDel="00000000" w:rsidR="00000000" w:rsidRPr="00000000">
              <w:rPr>
                <w:rtl w:val="0"/>
              </w:rPr>
              <w:t xml:space="preserve">3.8.3. Supporto alle amministrazioni che riusano</w:t>
            </w:r>
          </w:hyperlink>
          <w:r w:rsidDel="00000000" w:rsidR="00000000" w:rsidRPr="00000000">
            <w:rPr>
              <w:rtl w:val="0"/>
            </w:rPr>
            <w:tab/>
          </w:r>
          <w:r w:rsidDel="00000000" w:rsidR="00000000" w:rsidRPr="00000000">
            <w:fldChar w:fldCharType="begin"/>
            <w:instrText xml:space="preserve"> PAGEREF _ajrt36nsp3z0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contextualSpacing w:val="0"/>
            <w:rPr/>
          </w:pPr>
          <w:hyperlink w:anchor="_wr9kksekew5r">
            <w:r w:rsidDel="00000000" w:rsidR="00000000" w:rsidRPr="00000000">
              <w:rPr>
                <w:rtl w:val="0"/>
              </w:rPr>
              <w:t xml:space="preserve">3.8.4. Software non ancora rilasciato sotto licenza aperta</w:t>
            </w:r>
          </w:hyperlink>
          <w:r w:rsidDel="00000000" w:rsidR="00000000" w:rsidRPr="00000000">
            <w:rPr>
              <w:rtl w:val="0"/>
            </w:rPr>
            <w:tab/>
          </w:r>
          <w:r w:rsidDel="00000000" w:rsidR="00000000" w:rsidRPr="00000000">
            <w:fldChar w:fldCharType="begin"/>
            <w:instrText xml:space="preserve"> PAGEREF _wr9kksekew5r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contextualSpacing w:val="0"/>
            <w:rPr/>
          </w:pPr>
          <w:hyperlink w:anchor="_4vwytp4y07j7">
            <w:r w:rsidDel="00000000" w:rsidR="00000000" w:rsidRPr="00000000">
              <w:rPr>
                <w:rtl w:val="0"/>
              </w:rPr>
              <w:t xml:space="preserve">3.9. Riuso di un software o utilizzo di un software Open Source</w:t>
            </w:r>
          </w:hyperlink>
          <w:r w:rsidDel="00000000" w:rsidR="00000000" w:rsidRPr="00000000">
            <w:rPr>
              <w:rtl w:val="0"/>
            </w:rPr>
            <w:tab/>
          </w:r>
          <w:r w:rsidDel="00000000" w:rsidR="00000000" w:rsidRPr="00000000">
            <w:fldChar w:fldCharType="begin"/>
            <w:instrText xml:space="preserve"> PAGEREF _4vwytp4y07j7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contextualSpacing w:val="0"/>
            <w:rPr/>
          </w:pPr>
          <w:hyperlink w:anchor="_dshfzqs1mtn1">
            <w:r w:rsidDel="00000000" w:rsidR="00000000" w:rsidRPr="00000000">
              <w:rPr>
                <w:rtl w:val="0"/>
              </w:rPr>
              <w:t xml:space="preserve">3.9.1. Utilizzo di software a riuso o Open Source</w:t>
            </w:r>
          </w:hyperlink>
          <w:r w:rsidDel="00000000" w:rsidR="00000000" w:rsidRPr="00000000">
            <w:rPr>
              <w:rtl w:val="0"/>
            </w:rPr>
            <w:tab/>
          </w:r>
          <w:r w:rsidDel="00000000" w:rsidR="00000000" w:rsidRPr="00000000">
            <w:fldChar w:fldCharType="begin"/>
            <w:instrText xml:space="preserve"> PAGEREF _dshfzqs1mtn1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contextualSpacing w:val="0"/>
            <w:rPr/>
          </w:pPr>
          <w:hyperlink w:anchor="_1et7pdenl7on">
            <w:r w:rsidDel="00000000" w:rsidR="00000000" w:rsidRPr="00000000">
              <w:rPr>
                <w:rtl w:val="0"/>
              </w:rPr>
              <w:t xml:space="preserve">3.9.2. Modifiche ad un software a riuso o Open Source</w:t>
            </w:r>
          </w:hyperlink>
          <w:r w:rsidDel="00000000" w:rsidR="00000000" w:rsidRPr="00000000">
            <w:rPr>
              <w:rtl w:val="0"/>
            </w:rPr>
            <w:tab/>
          </w:r>
          <w:r w:rsidDel="00000000" w:rsidR="00000000" w:rsidRPr="00000000">
            <w:fldChar w:fldCharType="begin"/>
            <w:instrText xml:space="preserve"> PAGEREF _1et7pdenl7on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contextualSpacing w:val="0"/>
            <w:rPr/>
          </w:pPr>
          <w:hyperlink w:anchor="_4ph8udoj8w4e">
            <w:r w:rsidDel="00000000" w:rsidR="00000000" w:rsidRPr="00000000">
              <w:rPr>
                <w:b w:val="1"/>
                <w:rtl w:val="0"/>
              </w:rPr>
              <w:t xml:space="preserve">4. Allegati (guide separate, su Docs Italia / RTD)</w:t>
            </w:r>
          </w:hyperlink>
          <w:r w:rsidDel="00000000" w:rsidR="00000000" w:rsidRPr="00000000">
            <w:rPr>
              <w:b w:val="1"/>
              <w:rtl w:val="0"/>
            </w:rPr>
            <w:tab/>
          </w:r>
          <w:r w:rsidDel="00000000" w:rsidR="00000000" w:rsidRPr="00000000">
            <w:fldChar w:fldCharType="begin"/>
            <w:instrText xml:space="preserve"> PAGEREF _4ph8udoj8w4e \h </w:instrText>
            <w:fldChar w:fldCharType="separate"/>
          </w:r>
          <w:r w:rsidDel="00000000" w:rsidR="00000000" w:rsidRPr="00000000">
            <w:rPr>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contextualSpacing w:val="0"/>
            <w:rPr/>
          </w:pPr>
          <w:hyperlink w:anchor="_1f2k26hf3dof">
            <w:r w:rsidDel="00000000" w:rsidR="00000000" w:rsidRPr="00000000">
              <w:rPr>
                <w:rtl w:val="0"/>
              </w:rPr>
              <w:t xml:space="preserve">4.1. Istruzioni per il calcolo del TCO</w:t>
            </w:r>
          </w:hyperlink>
          <w:r w:rsidDel="00000000" w:rsidR="00000000" w:rsidRPr="00000000">
            <w:rPr>
              <w:rtl w:val="0"/>
            </w:rPr>
            <w:tab/>
          </w:r>
          <w:r w:rsidDel="00000000" w:rsidR="00000000" w:rsidRPr="00000000">
            <w:fldChar w:fldCharType="begin"/>
            <w:instrText xml:space="preserve"> PAGEREF _1f2k26hf3dof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contextualSpacing w:val="0"/>
            <w:rPr/>
          </w:pPr>
          <w:hyperlink w:anchor="_asixc2fswywi">
            <w:r w:rsidDel="00000000" w:rsidR="00000000" w:rsidRPr="00000000">
              <w:rPr>
                <w:rtl w:val="0"/>
              </w:rPr>
              <w:t xml:space="preserve">4.2. Guida alla pubblicazione di software Open Source</w:t>
            </w:r>
          </w:hyperlink>
          <w:r w:rsidDel="00000000" w:rsidR="00000000" w:rsidRPr="00000000">
            <w:rPr>
              <w:rtl w:val="0"/>
            </w:rPr>
            <w:tab/>
          </w:r>
          <w:r w:rsidDel="00000000" w:rsidR="00000000" w:rsidRPr="00000000">
            <w:fldChar w:fldCharType="begin"/>
            <w:instrText xml:space="preserve"> PAGEREF _asixc2fswywi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contextualSpacing w:val="0"/>
            <w:rPr/>
          </w:pPr>
          <w:hyperlink w:anchor="_zd722n11k8tq">
            <w:r w:rsidDel="00000000" w:rsidR="00000000" w:rsidRPr="00000000">
              <w:rPr>
                <w:rtl w:val="0"/>
              </w:rPr>
              <w:t xml:space="preserve">4.3. Guida alla manutenzione di software Open Source</w:t>
            </w:r>
          </w:hyperlink>
          <w:r w:rsidDel="00000000" w:rsidR="00000000" w:rsidRPr="00000000">
            <w:rPr>
              <w:rtl w:val="0"/>
            </w:rPr>
            <w:tab/>
          </w:r>
          <w:r w:rsidDel="00000000" w:rsidR="00000000" w:rsidRPr="00000000">
            <w:fldChar w:fldCharType="begin"/>
            <w:instrText xml:space="preserve"> PAGEREF _zd722n11k8tq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contextualSpacing w:val="0"/>
            <w:rPr/>
          </w:pPr>
          <w:hyperlink w:anchor="_bsnhao94cil9">
            <w:r w:rsidDel="00000000" w:rsidR="00000000" w:rsidRPr="00000000">
              <w:rPr>
                <w:rtl w:val="0"/>
              </w:rPr>
              <w:t xml:space="preserve">4.4. Guida alle licenze Open Source</w:t>
            </w:r>
          </w:hyperlink>
          <w:r w:rsidDel="00000000" w:rsidR="00000000" w:rsidRPr="00000000">
            <w:rPr>
              <w:rtl w:val="0"/>
            </w:rPr>
            <w:tab/>
          </w:r>
          <w:r w:rsidDel="00000000" w:rsidR="00000000" w:rsidRPr="00000000">
            <w:fldChar w:fldCharType="begin"/>
            <w:instrText xml:space="preserve"> PAGEREF _bsnhao94cil9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contextualSpacing w:val="0"/>
            <w:rPr/>
          </w:pPr>
          <w:hyperlink w:anchor="_ckmcu57cfpco">
            <w:r w:rsidDel="00000000" w:rsidR="00000000" w:rsidRPr="00000000">
              <w:rPr>
                <w:rtl w:val="0"/>
              </w:rPr>
              <w:t xml:space="preserve">4.5. Guida alla modifica di software Open Source di terzi</w:t>
            </w:r>
          </w:hyperlink>
          <w:r w:rsidDel="00000000" w:rsidR="00000000" w:rsidRPr="00000000">
            <w:rPr>
              <w:rtl w:val="0"/>
            </w:rPr>
            <w:tab/>
          </w:r>
          <w:r w:rsidDel="00000000" w:rsidR="00000000" w:rsidRPr="00000000">
            <w:fldChar w:fldCharType="begin"/>
            <w:instrText xml:space="preserve"> PAGEREF _ckmcu57cfpco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after="80" w:before="60" w:line="240" w:lineRule="auto"/>
            <w:ind w:left="360" w:firstLine="0"/>
            <w:contextualSpacing w:val="0"/>
            <w:rPr/>
          </w:pPr>
          <w:hyperlink w:anchor="_gt5guyblqgcb">
            <w:r w:rsidDel="00000000" w:rsidR="00000000" w:rsidRPr="00000000">
              <w:rPr>
                <w:rtl w:val="0"/>
              </w:rPr>
              <w:t xml:space="preserve">4.6. Tabella Sinottica degli elementi necessari al percorso decisionale</w:t>
            </w:r>
          </w:hyperlink>
          <w:r w:rsidDel="00000000" w:rsidR="00000000" w:rsidRPr="00000000">
            <w:rPr>
              <w:rtl w:val="0"/>
            </w:rPr>
            <w:tab/>
          </w:r>
          <w:r w:rsidDel="00000000" w:rsidR="00000000" w:rsidRPr="00000000">
            <w:fldChar w:fldCharType="begin"/>
            <w:instrText xml:space="preserve"> PAGEREF _gt5guyblqgcb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ind w:hanging="30"/>
        <w:contextualSpacing w:val="0"/>
        <w:rPr>
          <w:color w:val="434343"/>
        </w:rPr>
      </w:pPr>
      <w:r w:rsidDel="00000000" w:rsidR="00000000" w:rsidRPr="00000000">
        <w:rPr>
          <w:rtl w:val="0"/>
        </w:rPr>
      </w:r>
    </w:p>
    <w:p w:rsidR="00000000" w:rsidDel="00000000" w:rsidP="00000000" w:rsidRDefault="00000000" w:rsidRPr="00000000" w14:paraId="00000043">
      <w:pPr>
        <w:ind w:left="-30" w:firstLine="0"/>
        <w:contextualSpacing w:val="0"/>
        <w:rPr>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lbzcj63h1tg" w:id="0"/>
      <w:bookmarkEnd w:id="0"/>
      <w:r w:rsidDel="00000000" w:rsidR="00000000" w:rsidRPr="00000000">
        <w:rPr>
          <w:rtl w:val="0"/>
        </w:rPr>
        <w:t xml:space="preserve">1. Premessa</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2"/>
        <w:contextualSpacing w:val="0"/>
        <w:rPr/>
      </w:pPr>
      <w:bookmarkStart w:colFirst="0" w:colLast="0" w:name="_rkq6x89601h2" w:id="1"/>
      <w:bookmarkEnd w:id="1"/>
      <w:r w:rsidDel="00000000" w:rsidR="00000000" w:rsidRPr="00000000">
        <w:rPr>
          <w:rtl w:val="0"/>
        </w:rPr>
        <w:t xml:space="preserve">1.1. Finalità e struttura del documento</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Le presenti linee guida sono adottate in attuazione</w:t>
      </w:r>
      <w:del w:author="Daniela Intravaia" w:id="0" w:date="2018-07-24T08:58:20Z">
        <w:r w:rsidDel="00000000" w:rsidR="00000000" w:rsidRPr="00000000">
          <w:rPr>
            <w:rtl w:val="0"/>
          </w:rPr>
          <w:delText xml:space="preserve"> di</w:delText>
        </w:r>
      </w:del>
      <w:r w:rsidDel="00000000" w:rsidR="00000000" w:rsidRPr="00000000">
        <w:rPr>
          <w:rtl w:val="0"/>
        </w:rPr>
        <w:t xml:space="preserve"> </w:t>
      </w:r>
      <w:ins w:author="Daniela Intravaia" w:id="1" w:date="2018-07-24T08:58:17Z">
        <w:r w:rsidDel="00000000" w:rsidR="00000000" w:rsidRPr="00000000">
          <w:rPr>
            <w:rtl w:val="0"/>
          </w:rPr>
          <w:t xml:space="preserve">de</w:t>
        </w:r>
      </w:ins>
      <w:del w:author="Daniela Intravaia" w:id="1" w:date="2018-07-24T08:58:17Z">
        <w:r w:rsidDel="00000000" w:rsidR="00000000" w:rsidRPr="00000000">
          <w:rPr>
            <w:rtl w:val="0"/>
          </w:rPr>
          <w:delText xml:space="preserve">quanto stabilito da</w:delText>
        </w:r>
      </w:del>
      <w:r w:rsidDel="00000000" w:rsidR="00000000" w:rsidRPr="00000000">
        <w:rPr>
          <w:rtl w:val="0"/>
        </w:rPr>
        <w:t xml:space="preserve">gli articoli 68 e 69 del </w:t>
      </w:r>
      <w:hyperlink r:id="rId8">
        <w:r w:rsidDel="00000000" w:rsidR="00000000" w:rsidRPr="00000000">
          <w:rPr>
            <w:color w:val="1155cc"/>
            <w:u w:val="single"/>
            <w:rtl w:val="0"/>
          </w:rPr>
          <w:t xml:space="preserve">Codice dell’Amministrazione Digitale</w:t>
        </w:r>
      </w:hyperlink>
      <w:r w:rsidDel="00000000" w:rsidR="00000000" w:rsidRPr="00000000">
        <w:rPr>
          <w:rtl w:val="0"/>
        </w:rPr>
        <w:t xml:space="preserve"> (di seguito CAD):</w:t>
      </w:r>
    </w:p>
    <w:p w:rsidR="00000000" w:rsidDel="00000000" w:rsidP="00000000" w:rsidRDefault="00000000" w:rsidRPr="00000000" w14:paraId="00000048">
      <w:pPr>
        <w:numPr>
          <w:ilvl w:val="0"/>
          <w:numId w:val="36"/>
        </w:numPr>
        <w:ind w:left="720" w:hanging="360"/>
        <w:contextualSpacing w:val="1"/>
        <w:rPr>
          <w:u w:val="none"/>
        </w:rPr>
      </w:pPr>
      <w:r w:rsidDel="00000000" w:rsidR="00000000" w:rsidRPr="00000000">
        <w:rPr>
          <w:rtl w:val="0"/>
        </w:rPr>
        <w:t xml:space="preserve">come disposto dall’articolo 68, comma 1</w:t>
      </w:r>
      <w:r w:rsidDel="00000000" w:rsidR="00000000" w:rsidRPr="00000000">
        <w:rPr>
          <w:i w:val="1"/>
          <w:rtl w:val="0"/>
        </w:rPr>
        <w:t xml:space="preserve">ter</w:t>
      </w:r>
      <w:r w:rsidDel="00000000" w:rsidR="00000000" w:rsidRPr="00000000">
        <w:rPr>
          <w:rtl w:val="0"/>
        </w:rPr>
        <w:t xml:space="preserve">, individuano nel capitolo </w:t>
      </w:r>
      <w:hyperlink w:anchor="_pwvp62za6ncy">
        <w:r w:rsidDel="00000000" w:rsidR="00000000" w:rsidRPr="00000000">
          <w:rPr>
            <w:color w:val="1155cc"/>
            <w:u w:val="single"/>
            <w:rtl w:val="0"/>
          </w:rPr>
          <w:t xml:space="preserve">2. Linee Guida sull’acquisizione di soluzioni </w:t>
        </w:r>
      </w:hyperlink>
      <w:hyperlink w:anchor="_pwvp62za6ncy">
        <w:r w:rsidDel="00000000" w:rsidR="00000000" w:rsidRPr="00000000">
          <w:rPr>
            <w:i w:val="1"/>
            <w:color w:val="1155cc"/>
            <w:u w:val="single"/>
            <w:rtl w:val="0"/>
          </w:rPr>
          <w:t xml:space="preserve">software</w:t>
        </w:r>
      </w:hyperlink>
      <w:r w:rsidDel="00000000" w:rsidR="00000000" w:rsidRPr="00000000">
        <w:rPr>
          <w:rtl w:val="0"/>
        </w:rPr>
        <w:t xml:space="preserve"> le modalità e i criteri con i quali un’amministrazione deve effettuare la valutazione comparativa descritta nel </w:t>
      </w:r>
      <w:ins w:author="Daniela Intravaia" w:id="2" w:date="2018-07-24T09:01:05Z">
        <w:r w:rsidDel="00000000" w:rsidR="00000000" w:rsidRPr="00000000">
          <w:rPr>
            <w:rtl w:val="0"/>
          </w:rPr>
          <w:t xml:space="preserve">citato</w:t>
        </w:r>
      </w:ins>
      <w:del w:author="Daniela Intravaia" w:id="2" w:date="2018-07-24T09:01:05Z">
        <w:r w:rsidDel="00000000" w:rsidR="00000000" w:rsidRPr="00000000">
          <w:rPr>
            <w:rtl w:val="0"/>
          </w:rPr>
          <w:delText xml:space="preserve">medesimo</w:delText>
        </w:r>
      </w:del>
      <w:r w:rsidDel="00000000" w:rsidR="00000000" w:rsidRPr="00000000">
        <w:rPr>
          <w:rtl w:val="0"/>
        </w:rPr>
        <w:t xml:space="preserve"> articolo per decidere la modalità di acquisizione di un software; </w:t>
      </w:r>
    </w:p>
    <w:p w:rsidR="00000000" w:rsidDel="00000000" w:rsidP="00000000" w:rsidRDefault="00000000" w:rsidRPr="00000000" w14:paraId="00000049">
      <w:pPr>
        <w:numPr>
          <w:ilvl w:val="0"/>
          <w:numId w:val="36"/>
        </w:numPr>
        <w:ind w:left="720" w:hanging="360"/>
        <w:contextualSpacing w:val="1"/>
        <w:rPr>
          <w:u w:val="none"/>
        </w:rPr>
      </w:pPr>
      <w:r w:rsidDel="00000000" w:rsidR="00000000" w:rsidRPr="00000000">
        <w:rPr>
          <w:rtl w:val="0"/>
        </w:rPr>
        <w:t xml:space="preserve">come statuito dall’articolo 69, comma 2</w:t>
      </w:r>
      <w:r w:rsidDel="00000000" w:rsidR="00000000" w:rsidRPr="00000000">
        <w:rPr>
          <w:i w:val="1"/>
          <w:rtl w:val="0"/>
        </w:rPr>
        <w:t xml:space="preserve">bis</w:t>
      </w:r>
      <w:r w:rsidDel="00000000" w:rsidR="00000000" w:rsidRPr="00000000">
        <w:rPr>
          <w:rtl w:val="0"/>
        </w:rPr>
        <w:t xml:space="preserve">, individuano nel capitolo </w:t>
      </w:r>
      <w:hyperlink w:anchor="_thjjzzgopuou">
        <w:r w:rsidDel="00000000" w:rsidR="00000000" w:rsidRPr="00000000">
          <w:rPr>
            <w:color w:val="1155cc"/>
            <w:u w:val="single"/>
            <w:rtl w:val="0"/>
          </w:rPr>
          <w:t xml:space="preserve">3. Linee Guida sul riuso del </w:t>
        </w:r>
      </w:hyperlink>
      <w:hyperlink w:anchor="_thjjzzgopuou">
        <w:r w:rsidDel="00000000" w:rsidR="00000000" w:rsidRPr="00000000">
          <w:rPr>
            <w:i w:val="1"/>
            <w:color w:val="1155cc"/>
            <w:u w:val="single"/>
            <w:rtl w:val="0"/>
          </w:rPr>
          <w:t xml:space="preserve">software</w:t>
        </w:r>
      </w:hyperlink>
      <w:hyperlink w:anchor="_thjjzzgopuou">
        <w:r w:rsidDel="00000000" w:rsidR="00000000" w:rsidRPr="00000000">
          <w:rPr>
            <w:color w:val="1155cc"/>
            <w:u w:val="single"/>
            <w:rtl w:val="0"/>
          </w:rPr>
          <w:t xml:space="preserve"> (art. 69)</w:t>
        </w:r>
      </w:hyperlink>
      <w:r w:rsidDel="00000000" w:rsidR="00000000" w:rsidRPr="00000000">
        <w:rPr>
          <w:rtl w:val="0"/>
        </w:rPr>
        <w:t xml:space="preserve"> la piattaforma per la pubblicazione di codice sorgente sotto licenza aperta e documentazione del </w:t>
      </w:r>
      <w:r w:rsidDel="00000000" w:rsidR="00000000" w:rsidRPr="00000000">
        <w:rPr>
          <w:i w:val="1"/>
          <w:rtl w:val="0"/>
        </w:rPr>
        <w:t xml:space="preserve">software</w:t>
      </w:r>
      <w:r w:rsidDel="00000000" w:rsidR="00000000" w:rsidRPr="00000000">
        <w:rPr>
          <w:rtl w:val="0"/>
        </w:rPr>
        <w:t xml:space="preserve"> messo a riuso dalle amministrazioni, indicando anche le modalità tecniche di utilizzo.</w:t>
      </w:r>
    </w:p>
    <w:p w:rsidR="00000000" w:rsidDel="00000000" w:rsidP="00000000" w:rsidRDefault="00000000" w:rsidRPr="00000000" w14:paraId="0000004A">
      <w:pPr>
        <w:contextualSpacing w:val="0"/>
        <w:rPr/>
      </w:pPr>
      <w:r w:rsidDel="00000000" w:rsidR="00000000" w:rsidRPr="00000000">
        <w:rPr>
          <w:rtl w:val="0"/>
        </w:rPr>
        <w:t xml:space="preserve">Inoltre, </w:t>
      </w:r>
      <w:r w:rsidDel="00000000" w:rsidR="00000000" w:rsidRPr="00000000">
        <w:rPr>
          <w:rtl w:val="0"/>
        </w:rPr>
        <w:t xml:space="preserve">sostituiscono la precedente circolare 63/2013, intitolata “</w:t>
      </w:r>
      <w:r w:rsidDel="00000000" w:rsidR="00000000" w:rsidRPr="00000000">
        <w:rPr>
          <w:i w:val="1"/>
          <w:rtl w:val="0"/>
        </w:rPr>
        <w:t xml:space="preserve">Linee guida per la valutazione comparativa prevista dall’art. 68 del D.Lgs. 7 marzo 2005, n. 82 Codice dell’Amministrazione digitale</w:t>
      </w:r>
      <w:r w:rsidDel="00000000" w:rsidR="00000000" w:rsidRPr="00000000">
        <w:rPr>
          <w:rtl w:val="0"/>
        </w:rPr>
        <w:t xml:space="preserve">”</w:t>
      </w:r>
      <w:r w:rsidDel="00000000" w:rsidR="00000000" w:rsidRPr="00000000">
        <w:rPr>
          <w:sz w:val="30"/>
          <w:szCs w:val="30"/>
          <w:rtl w:val="0"/>
        </w:rPr>
        <w:t xml:space="preserve"> </w:t>
      </w:r>
      <w:r w:rsidDel="00000000" w:rsidR="00000000" w:rsidRPr="00000000">
        <w:rPr>
          <w:rtl w:val="0"/>
        </w:rPr>
        <w:t xml:space="preserve">e relativi allegati. </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Il presente documento</w:t>
      </w:r>
      <w:r w:rsidDel="00000000" w:rsidR="00000000" w:rsidRPr="00000000">
        <w:rPr>
          <w:rtl w:val="0"/>
        </w:rPr>
        <w:t xml:space="preserve"> e la metodologia in esso descritta sono da intendersi come ausilio ad un percorso decisionale che rimane sotto la piena responsabilità delle amministrazioni</w:t>
      </w:r>
      <w:r w:rsidDel="00000000" w:rsidR="00000000" w:rsidRPr="00000000">
        <w:rPr>
          <w:rtl w:val="0"/>
        </w:rPr>
        <w:t xml:space="preserve">, sia nel momento in cui condividano le soluzioni sia quando le adottino in riuso</w:t>
      </w:r>
      <w:r w:rsidDel="00000000" w:rsidR="00000000" w:rsidRPr="00000000">
        <w:rPr>
          <w:rtl w:val="0"/>
        </w:rPr>
        <w:t xml:space="preserve">, nel rispetto della normativa vigente, in particolare in materia di pubblica amministrazione digitale, contratti pubblici e protezione dei dati personali. </w:t>
      </w:r>
    </w:p>
    <w:p w:rsidR="00000000" w:rsidDel="00000000" w:rsidP="00000000" w:rsidRDefault="00000000" w:rsidRPr="00000000" w14:paraId="0000004C">
      <w:pPr>
        <w:contextualSpacing w:val="0"/>
        <w:rPr/>
      </w:pPr>
      <w:r w:rsidDel="00000000" w:rsidR="00000000" w:rsidRPr="00000000">
        <w:rPr>
          <w:rtl w:val="0"/>
        </w:rPr>
        <w:t xml:space="preserve">Con riferimento a quest’ultimo settore del diritto, il Regolamento UE 2016/679 ha definito/precisato principi e criteri particolarmente rilevanti riguardo all’oggetto delle presenti linee guida. Tra detti principi e criteri, si evidenzia l'esigenza di considerare la </w:t>
      </w:r>
      <w:r w:rsidDel="00000000" w:rsidR="00000000" w:rsidRPr="00000000">
        <w:rPr>
          <w:i w:val="1"/>
          <w:rtl w:val="0"/>
        </w:rPr>
        <w:t xml:space="preserve">protezione dei dati fin dalla progettazione</w:t>
      </w:r>
      <w:r w:rsidDel="00000000" w:rsidR="00000000" w:rsidRPr="00000000">
        <w:rPr>
          <w:rtl w:val="0"/>
        </w:rPr>
        <w:t xml:space="preserve"> e </w:t>
      </w:r>
      <w:r w:rsidDel="00000000" w:rsidR="00000000" w:rsidRPr="00000000">
        <w:rPr>
          <w:i w:val="1"/>
          <w:rtl w:val="0"/>
        </w:rPr>
        <w:t xml:space="preserve">per impostazione predefinita</w:t>
      </w:r>
      <w:r w:rsidDel="00000000" w:rsidR="00000000" w:rsidRPr="00000000">
        <w:rPr>
          <w:rtl w:val="0"/>
        </w:rPr>
        <w:t xml:space="preserve"> (art. 25 Regolamento citato). </w:t>
      </w:r>
      <w:r w:rsidDel="00000000" w:rsidR="00000000" w:rsidRPr="00000000">
        <w:rPr>
          <w:rtl w:val="0"/>
        </w:rPr>
        <w:t xml:space="preserve">Non andrà trascurato, altresì, il complesso delle regole tecniche di AgID che possono avere incidenza sulla materia, quali le misure minime di sicurezza – circolare 2/2017- e le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Linee guida per lo sviluppo del software sicuro</w:t>
        </w:r>
      </w:hyperlink>
      <w:r w:rsidDel="00000000" w:rsidR="00000000" w:rsidRPr="00000000">
        <w:rPr>
          <w:rtl w:val="0"/>
        </w:rPr>
        <w:t xml:space="preserv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ins w:author="Daniela Intravaia" w:id="3" w:date="2018-07-24T09:05:02Z"/>
        </w:rPr>
      </w:pPr>
      <w:r w:rsidDel="00000000" w:rsidR="00000000" w:rsidRPr="00000000">
        <w:rPr>
          <w:rtl w:val="0"/>
        </w:rPr>
        <w:t xml:space="preserve">Il presente documento si pone come punto di avvio di un processo culturale che veda le PP.AA. protagoniste di un sempre maggiore ricorso al </w:t>
      </w:r>
      <w:r w:rsidDel="00000000" w:rsidR="00000000" w:rsidRPr="00000000">
        <w:rPr>
          <w:i w:val="1"/>
          <w:rtl w:val="0"/>
        </w:rPr>
        <w:t xml:space="preserve">software</w:t>
      </w:r>
      <w:r w:rsidDel="00000000" w:rsidR="00000000" w:rsidRPr="00000000">
        <w:rPr>
          <w:rtl w:val="0"/>
        </w:rPr>
        <w:t xml:space="preserve"> aperto</w:t>
      </w:r>
      <w:ins w:author="Daniela Intravaia" w:id="3" w:date="2018-07-24T09:05:02Z">
        <w:r w:rsidDel="00000000" w:rsidR="00000000" w:rsidRPr="00000000">
          <w:rPr>
            <w:rtl w:val="0"/>
          </w:rPr>
          <w:t xml:space="preserve">, </w:t>
        </w:r>
        <w:commentRangeStart w:id="0"/>
        <w:r w:rsidDel="00000000" w:rsidR="00000000" w:rsidRPr="00000000">
          <w:rPr>
            <w:rtl w:val="0"/>
          </w:rPr>
          <w:t xml:space="preserve">come si ricava dalla lettura del primo comma dell’art. 69, che impone alle pubbliche amministrazioni “che siano titolari di soluzioni e programmi informatici realizzati su specifiche indicazioni del committente pubblico” di “rendere disponibile il relativo codice sorgente, completo della documentazione e rilasciato in repertorio pubblico </w:t>
        </w:r>
        <w:r w:rsidDel="00000000" w:rsidR="00000000" w:rsidRPr="00000000">
          <w:rPr>
            <w:b w:val="1"/>
            <w:rtl w:val="0"/>
          </w:rPr>
          <w:t xml:space="preserve">sotto licenza aperta</w:t>
        </w:r>
        <w:r w:rsidDel="00000000" w:rsidR="00000000" w:rsidRPr="00000000">
          <w:rPr>
            <w:rtl w:val="0"/>
          </w:rPr>
          <w:t xml:space="preserve">...”</w:t>
        </w:r>
      </w:ins>
      <w:del w:author="Daniela Intravaia" w:id="3" w:date="2018-07-24T09:05:02Z">
        <w:r w:rsidDel="00000000" w:rsidR="00000000" w:rsidRPr="00000000">
          <w:rPr>
            <w:rtl w:val="0"/>
          </w:rPr>
          <w:delText xml:space="preserve">.</w:delText>
        </w:r>
      </w:del>
      <w:ins w:author="Daniela Intravaia" w:id="3" w:date="2018-07-24T09:05:02Z">
        <w:r w:rsidDel="00000000" w:rsidR="00000000" w:rsidRPr="00000000">
          <w:rPr>
            <w:rtl w:val="0"/>
          </w:rPr>
          <w:t xml:space="preserve"> </w:t>
        </w:r>
      </w:ins>
    </w:p>
    <w:p w:rsidR="00000000" w:rsidDel="00000000" w:rsidP="00000000" w:rsidRDefault="00000000" w:rsidRPr="00000000" w14:paraId="0000004F">
      <w:pPr>
        <w:contextualSpacing w:val="0"/>
        <w:rPr/>
      </w:pPr>
      <w:ins w:author="Daniela Intravaia" w:id="3" w:date="2018-07-24T09:05:02Z">
        <w:r w:rsidDel="00000000" w:rsidR="00000000" w:rsidRPr="00000000">
          <w:rPr>
            <w:rtl w:val="0"/>
          </w:rPr>
          <w:t xml:space="preserve">Da tale norma si è preso, pertanto, l’avvio per la predisposizione delle presenti </w:t>
        </w:r>
        <w:r w:rsidDel="00000000" w:rsidR="00000000" w:rsidRPr="00000000">
          <w:rPr>
            <w:i w:val="1"/>
            <w:rtl w:val="0"/>
            <w:rPrChange w:author="Daniela Intravaia" w:id="4" w:date="2018-07-24T09:05:02Z">
              <w:rPr/>
            </w:rPrChange>
          </w:rPr>
          <w:t xml:space="preserve">Linee guida</w:t>
        </w:r>
        <w:r w:rsidDel="00000000" w:rsidR="00000000" w:rsidRPr="00000000">
          <w:rPr>
            <w:rtl w:val="0"/>
          </w:rPr>
          <w:t xml:space="preserve">, avendo individuato nella norma appena richiamata il forte impulso del legislatore all’utilizzo sempre maggiore del </w:t>
        </w:r>
        <w:r w:rsidDel="00000000" w:rsidR="00000000" w:rsidRPr="00000000">
          <w:rPr>
            <w:i w:val="1"/>
            <w:rtl w:val="0"/>
            <w:rPrChange w:author="Daniela Intravaia" w:id="4" w:date="2018-07-24T09:05:02Z">
              <w:rPr/>
            </w:rPrChange>
          </w:rPr>
          <w:t xml:space="preserve">software</w:t>
        </w:r>
        <w:r w:rsidDel="00000000" w:rsidR="00000000" w:rsidRPr="00000000">
          <w:rPr>
            <w:rtl w:val="0"/>
          </w:rPr>
          <w:t xml:space="preserve"> di tipo aperto da parte delle pubbliche amministrazioni. Ne sono prova la contestuale eliminazione della previsione del c.d. “catalogo del riuso”, senza che ciò impedisca, eventualmente, alle PPAA di sottoscrivere accordi (ad es., in base all’art. 15 della Legge 241/90), per il riutilizzo di soluzioni che non siano conformi al dettato dell’art. 69 co. 1 e che non possano rientrare nelle fattispecie qui trattate, che, si ribadisce, devono essere quelle sottoposte a licenza aperta.</w:t>
        </w:r>
      </w:ins>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0">
      <w:pPr>
        <w:contextualSpacing w:val="0"/>
        <w:rPr>
          <w:ins w:author="Daniela Intravaia" w:id="5" w:date="2018-07-24T09:14:37Z"/>
        </w:rPr>
      </w:pPr>
      <w:ins w:author="Daniela Intravaia" w:id="5" w:date="2018-07-24T09:14:37Z">
        <w:commentRangeStart w:id="1"/>
        <w:r w:rsidDel="00000000" w:rsidR="00000000" w:rsidRPr="00000000">
          <w:rPr>
            <w:rtl w:val="0"/>
          </w:rPr>
          <w:t xml:space="preserve">In ogni caso, il legislatore, adottando tale ottica di forte propensione all’</w:t>
        </w:r>
        <w:r w:rsidDel="00000000" w:rsidR="00000000" w:rsidRPr="00000000">
          <w:rPr>
            <w:i w:val="1"/>
            <w:rtl w:val="0"/>
            <w:rPrChange w:author="Daniela Intravaia" w:id="6" w:date="2018-07-24T09:14:37Z">
              <w:rPr/>
            </w:rPrChange>
          </w:rPr>
          <w:t xml:space="preserve">open source</w:t>
        </w:r>
        <w:r w:rsidDel="00000000" w:rsidR="00000000" w:rsidRPr="00000000">
          <w:rPr>
            <w:rtl w:val="0"/>
          </w:rPr>
          <w:t xml:space="preserve"> per le PPAA, ha ragionevolmente previsto una </w:t>
        </w:r>
        <w:r w:rsidDel="00000000" w:rsidR="00000000" w:rsidRPr="00000000">
          <w:rPr>
            <w:b w:val="1"/>
            <w:rtl w:val="0"/>
            <w:rPrChange w:author="Daniela Intravaia" w:id="6" w:date="2018-07-24T09:14:37Z">
              <w:rPr/>
            </w:rPrChange>
          </w:rPr>
          <w:t xml:space="preserve">esclusione generale per le sole “motivate ragioni di ordine e sicurezza pubblica, difesa nazionale e consultazioni elettorali”</w:t>
        </w:r>
        <w:r w:rsidDel="00000000" w:rsidR="00000000" w:rsidRPr="00000000">
          <w:rPr>
            <w:rtl w:val="0"/>
          </w:rPr>
          <w:t xml:space="preserve"> - all’art. 69 co. 1 ultimo inciso - , al fine di salvaguardare quei settori più delicati del governo digitale del Paese, che dalla condivisione e gestione comunitaria del SW di tipo aperto potrebbero sentirsi esposti a qualche rischio.</w:t>
        </w:r>
      </w:ins>
    </w:p>
    <w:p w:rsidR="00000000" w:rsidDel="00000000" w:rsidP="00000000" w:rsidRDefault="00000000" w:rsidRPr="00000000" w14:paraId="00000051">
      <w:pPr>
        <w:contextualSpacing w:val="0"/>
        <w:rPr>
          <w:ins w:author="Daniela Intravaia" w:id="5" w:date="2018-07-24T09:14:37Z"/>
        </w:rPr>
      </w:pPr>
      <w:ins w:author="Daniela Intravaia" w:id="5" w:date="2018-07-24T09:14:37Z">
        <w:r w:rsidDel="00000000" w:rsidR="00000000" w:rsidRPr="00000000">
          <w:rPr>
            <w:rtl w:val="0"/>
          </w:rPr>
          <w:t xml:space="preserve">L’approccio sopra descritto, di favore per l’</w:t>
        </w:r>
        <w:r w:rsidDel="00000000" w:rsidR="00000000" w:rsidRPr="00000000">
          <w:rPr>
            <w:i w:val="1"/>
            <w:rtl w:val="0"/>
            <w:rPrChange w:author="Daniela Intravaia" w:id="6" w:date="2018-07-24T09:14:37Z">
              <w:rPr/>
            </w:rPrChange>
          </w:rPr>
          <w:t xml:space="preserve">open source</w:t>
        </w:r>
        <w:r w:rsidDel="00000000" w:rsidR="00000000" w:rsidRPr="00000000">
          <w:rPr>
            <w:rtl w:val="0"/>
          </w:rPr>
          <w:t xml:space="preserve">, si desume con chiara evidenza anche dal dettato del comma 2 dell’art. 69, che impone alle amministrazioni pubbliche “nei capitolati o nelle specifiche di progetto” di essere “sempre titolar[i] di tutti i diritti sui programmi e i servizi delle tecnologie dell’informazione e della comunicazione, appositamente sviluppati per ess[e]”.</w:t>
        </w:r>
      </w:ins>
    </w:p>
    <w:p w:rsidR="00000000" w:rsidDel="00000000" w:rsidP="00000000" w:rsidRDefault="00000000" w:rsidRPr="00000000" w14:paraId="00000052">
      <w:pPr>
        <w:contextualSpacing w:val="0"/>
        <w:rPr>
          <w:ins w:author="Daniela Intravaia" w:id="5" w:date="2018-07-24T09:14:37Z"/>
        </w:rPr>
      </w:pPr>
      <w:ins w:author="Daniela Intravaia" w:id="5" w:date="2018-07-24T09:14:37Z">
        <w:r w:rsidDel="00000000" w:rsidR="00000000" w:rsidRPr="00000000">
          <w:rPr>
            <w:rtl w:val="0"/>
          </w:rPr>
          <w:t xml:space="preserve">Anche in questo caso è prevista una salvaguardia, per le sole ipotesi in cui “ciò risulti eccessivamente oneroso per comprovate ragioni di carattere tecnico-economico”.</w:t>
        </w:r>
      </w:ins>
    </w:p>
    <w:p w:rsidR="00000000" w:rsidDel="00000000" w:rsidP="00000000" w:rsidRDefault="00000000" w:rsidRPr="00000000" w14:paraId="00000053">
      <w:pPr>
        <w:contextualSpacing w:val="0"/>
        <w:rPr/>
      </w:pPr>
      <w:ins w:author="Daniela Intravaia" w:id="5" w:date="2018-07-24T09:14:37Z">
        <w:r w:rsidDel="00000000" w:rsidR="00000000" w:rsidRPr="00000000">
          <w:rPr>
            <w:rtl w:val="0"/>
          </w:rPr>
          <w:t xml:space="preserve">Di conseguenza, l’art. 68 viene letto </w:t>
        </w:r>
        <w:r w:rsidDel="00000000" w:rsidR="00000000" w:rsidRPr="00000000">
          <w:rPr>
            <w:rtl w:val="0"/>
            <w:rPrChange w:author="Daniela Intravaia" w:id="6" w:date="2018-07-24T09:14:37Z">
              <w:rPr/>
            </w:rPrChange>
          </w:rPr>
          <w:t xml:space="preserve">e vi viene data attuazione nel presente documento, in piena coerenza con la </w:t>
        </w:r>
        <w:r w:rsidDel="00000000" w:rsidR="00000000" w:rsidRPr="00000000">
          <w:rPr>
            <w:rtl w:val="0"/>
          </w:rPr>
          <w:t xml:space="preserve">predetta lettura dell’art. 69.</w:t>
        </w:r>
      </w:ins>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4">
      <w:pPr>
        <w:contextualSpacing w:val="0"/>
        <w:rPr>
          <w:ins w:author="Viviana De Paola" w:id="7" w:date="2018-07-24T09:34:44Z"/>
          <w:rPrChange w:author="Viviana De Paola" w:id="8" w:date="2018-07-24T09:34:44Z">
            <w:rPr/>
          </w:rPrChange>
        </w:rPr>
      </w:pPr>
      <w:ins w:author="Viviana De Paola" w:id="7" w:date="2018-07-24T09:34:44Z">
        <w:r w:rsidDel="00000000" w:rsidR="00000000" w:rsidRPr="00000000">
          <w:rPr>
            <w:rtl w:val="0"/>
            <w:rPrChange w:author="Viviana De Paola" w:id="8" w:date="2018-07-24T09:34:44Z">
              <w:rPr/>
            </w:rPrChange>
          </w:rPr>
          <w:t xml:space="preserve">L’amministrazione </w:t>
        </w:r>
      </w:ins>
      <w:ins w:author="Daniela Intravaia" w:id="9" w:date="2018-07-24T09:37:38Z">
        <w:r w:rsidDel="00000000" w:rsidR="00000000" w:rsidRPr="00000000">
          <w:rPr>
            <w:rtl w:val="0"/>
            <w:rPrChange w:author="Viviana De Paola" w:id="8" w:date="2018-07-24T09:34:44Z">
              <w:rPr/>
            </w:rPrChange>
          </w:rPr>
          <w:t xml:space="preserve">pubblica </w:t>
        </w:r>
      </w:ins>
      <w:ins w:author="Viviana De Paola" w:id="7" w:date="2018-07-24T09:34:44Z">
        <w:r w:rsidDel="00000000" w:rsidR="00000000" w:rsidRPr="00000000">
          <w:rPr>
            <w:rtl w:val="0"/>
            <w:rPrChange w:author="Viviana De Paola" w:id="8" w:date="2018-07-24T09:34:44Z">
              <w:rPr/>
            </w:rPrChange>
          </w:rPr>
          <w:t xml:space="preserve">è il soggetto che meglio conosce le proprie esigenze ed è in grado di declinare la metodologia qui proposta, in coerenza sia con il proprio contesto, sia con le caratteristiche dell’acquisizione da effettuare.</w:t>
        </w:r>
      </w:ins>
    </w:p>
    <w:p w:rsidR="00000000" w:rsidDel="00000000" w:rsidP="00000000" w:rsidRDefault="00000000" w:rsidRPr="00000000" w14:paraId="00000055">
      <w:pPr>
        <w:contextualSpacing w:val="0"/>
        <w:rPr/>
      </w:pPr>
      <w:ins w:author="Daniela Intravaia" w:id="10" w:date="2018-07-24T09:38:04Z">
        <w:r w:rsidDel="00000000" w:rsidR="00000000" w:rsidRPr="00000000">
          <w:rPr>
            <w:rtl w:val="0"/>
            <w:rPrChange w:author="Viviana De Paola" w:id="8" w:date="2018-07-24T09:34:44Z">
              <w:rPr/>
            </w:rPrChange>
          </w:rPr>
          <w:t xml:space="preserve">In tal senso,  le </w:t>
        </w:r>
        <w:r w:rsidDel="00000000" w:rsidR="00000000" w:rsidRPr="00000000">
          <w:rPr>
            <w:rtl w:val="0"/>
            <w:rPrChange w:author="Viviana De Paola" w:id="8" w:date="2018-07-24T09:34:44Z">
              <w:rPr/>
            </w:rPrChange>
          </w:rPr>
          <w:t xml:space="preserve">Linee guida </w:t>
        </w:r>
        <w:r w:rsidDel="00000000" w:rsidR="00000000" w:rsidRPr="00000000">
          <w:rPr>
            <w:rtl w:val="0"/>
            <w:rPrChange w:author="Viviana De Paola" w:id="8" w:date="2018-07-24T09:34:44Z">
              <w:rPr/>
            </w:rPrChange>
          </w:rPr>
          <w:t xml:space="preserve">si pongono non come mero </w:t>
        </w:r>
      </w:ins>
      <w:del w:author="Daniela Intravaia" w:id="10" w:date="2018-07-24T09:38:04Z">
        <w:r w:rsidDel="00000000" w:rsidR="00000000" w:rsidRPr="00000000">
          <w:rPr>
            <w:rtl w:val="0"/>
            <w:rPrChange w:author="Viviana De Paola" w:id="8" w:date="2018-07-24T09:34:44Z">
              <w:rPr/>
            </w:rPrChange>
          </w:rPr>
          <w:delText xml:space="preserve">Ciò non si</w:delText>
        </w:r>
        <w:r w:rsidDel="00000000" w:rsidR="00000000" w:rsidRPr="00000000">
          <w:rPr>
            <w:rtl w:val="0"/>
          </w:rPr>
          <w:delText xml:space="preserve"> esaurisce in uno</w:delText>
        </w:r>
      </w:del>
      <w:r w:rsidDel="00000000" w:rsidR="00000000" w:rsidRPr="00000000">
        <w:rPr>
          <w:rtl w:val="0"/>
        </w:rPr>
        <w:t xml:space="preserve"> strumento regolatorio, bensì </w:t>
      </w:r>
      <w:ins w:author="Daniela Intravaia" w:id="11" w:date="2018-07-24T09:38:36Z">
        <w:r w:rsidDel="00000000" w:rsidR="00000000" w:rsidRPr="00000000">
          <w:rPr>
            <w:rtl w:val="0"/>
          </w:rPr>
          <w:t xml:space="preserve">come suggerimento per nuovi </w:t>
        </w:r>
      </w:ins>
      <w:del w:author="Daniela Intravaia" w:id="11" w:date="2018-07-24T09:38:36Z">
        <w:r w:rsidDel="00000000" w:rsidR="00000000" w:rsidRPr="00000000">
          <w:rPr>
            <w:rtl w:val="0"/>
          </w:rPr>
          <w:delText xml:space="preserve">richiede</w:delText>
        </w:r>
      </w:del>
      <w:r w:rsidDel="00000000" w:rsidR="00000000" w:rsidRPr="00000000">
        <w:rPr>
          <w:rtl w:val="0"/>
        </w:rPr>
        <w:t xml:space="preserve"> processi di accompagnamento, sensibilizzazione ed informazione.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2"/>
        <w:contextualSpacing w:val="0"/>
        <w:rPr/>
      </w:pPr>
      <w:bookmarkStart w:colFirst="0" w:colLast="0" w:name="_i4gcicphr95l" w:id="2"/>
      <w:bookmarkEnd w:id="2"/>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contextualSpacing w:val="0"/>
        <w:rPr/>
      </w:pPr>
      <w:bookmarkStart w:colFirst="0" w:colLast="0" w:name="_9h72ozqgwgfh" w:id="3"/>
      <w:bookmarkEnd w:id="3"/>
      <w:r w:rsidDel="00000000" w:rsidR="00000000" w:rsidRPr="00000000">
        <w:rPr>
          <w:rtl w:val="0"/>
        </w:rPr>
      </w:r>
    </w:p>
    <w:p w:rsidR="00000000" w:rsidDel="00000000" w:rsidP="00000000" w:rsidRDefault="00000000" w:rsidRPr="00000000" w14:paraId="00000059">
      <w:pPr>
        <w:pStyle w:val="Heading2"/>
        <w:contextualSpacing w:val="0"/>
        <w:rPr/>
      </w:pPr>
      <w:bookmarkStart w:colFirst="0" w:colLast="0" w:name="_ukgizppy8504" w:id="4"/>
      <w:bookmarkEnd w:id="4"/>
      <w:r w:rsidDel="00000000" w:rsidR="00000000" w:rsidRPr="00000000">
        <w:rPr>
          <w:rtl w:val="0"/>
        </w:rPr>
        <w:t xml:space="preserve">1.2. </w:t>
      </w:r>
      <w:r w:rsidDel="00000000" w:rsidR="00000000" w:rsidRPr="00000000">
        <w:rPr>
          <w:i w:val="1"/>
          <w:rtl w:val="0"/>
        </w:rPr>
        <w:t xml:space="preserve">Software</w:t>
      </w:r>
      <w:r w:rsidDel="00000000" w:rsidR="00000000" w:rsidRPr="00000000">
        <w:rPr>
          <w:rtl w:val="0"/>
        </w:rPr>
        <w:t xml:space="preserve"> oggetto di queste linee guida</w:t>
      </w:r>
    </w:p>
    <w:p w:rsidR="00000000" w:rsidDel="00000000" w:rsidP="00000000" w:rsidRDefault="00000000" w:rsidRPr="00000000" w14:paraId="0000005A">
      <w:pPr>
        <w:spacing w:after="0" w:lineRule="auto"/>
        <w:contextualSpacing w:val="0"/>
        <w:rPr/>
      </w:pPr>
      <w:r w:rsidDel="00000000" w:rsidR="00000000" w:rsidRPr="00000000">
        <w:rPr>
          <w:rtl w:val="0"/>
        </w:rPr>
      </w:r>
    </w:p>
    <w:p w:rsidR="00000000" w:rsidDel="00000000" w:rsidP="00000000" w:rsidRDefault="00000000" w:rsidRPr="00000000" w14:paraId="0000005B">
      <w:pPr>
        <w:spacing w:after="0" w:lineRule="auto"/>
        <w:contextualSpacing w:val="0"/>
        <w:rPr/>
      </w:pPr>
      <w:r w:rsidDel="00000000" w:rsidR="00000000" w:rsidRPr="00000000">
        <w:rPr>
          <w:rtl w:val="0"/>
        </w:rPr>
        <w:tab/>
        <w:t xml:space="preserve">Al fine di fugare eventuali dubbi interpretativi, nel contesto degli articoli 68 e 69 del CAD le espressioni “programmi”,</w:t>
      </w:r>
      <w:r w:rsidDel="00000000" w:rsidR="00000000" w:rsidRPr="00000000">
        <w:rPr>
          <w:rtl w:val="0"/>
        </w:rPr>
        <w:t xml:space="preserve"> “soluzioni”, “programmi informatici” e “soluzioni ICT” sono da intendersi come equivalenti.</w:t>
      </w:r>
      <w:r w:rsidDel="00000000" w:rsidR="00000000" w:rsidRPr="00000000">
        <w:rPr>
          <w:rtl w:val="0"/>
        </w:rPr>
        <w:t xml:space="preserve"> L’oggetto dell’obbligo sancito dalla disposizione in commento è il “</w:t>
      </w:r>
      <w:r w:rsidDel="00000000" w:rsidR="00000000" w:rsidRPr="00000000">
        <w:rPr>
          <w:i w:val="1"/>
          <w:rtl w:val="0"/>
        </w:rPr>
        <w:t xml:space="preserve">software</w:t>
      </w:r>
      <w:r w:rsidDel="00000000" w:rsidR="00000000" w:rsidRPr="00000000">
        <w:rPr>
          <w:rtl w:val="0"/>
        </w:rPr>
        <w:t xml:space="preserve">”. Un elenco </w:t>
      </w:r>
      <w:r w:rsidDel="00000000" w:rsidR="00000000" w:rsidRPr="00000000">
        <w:rPr>
          <w:u w:val="single"/>
          <w:rtl w:val="0"/>
        </w:rPr>
        <w:t xml:space="preserve">non esaustivo</w:t>
      </w:r>
      <w:r w:rsidDel="00000000" w:rsidR="00000000" w:rsidRPr="00000000">
        <w:rPr>
          <w:rtl w:val="0"/>
        </w:rPr>
        <w:t xml:space="preserve"> quindi di </w:t>
      </w:r>
      <w:r w:rsidDel="00000000" w:rsidR="00000000" w:rsidRPr="00000000">
        <w:rPr>
          <w:i w:val="1"/>
          <w:rtl w:val="0"/>
        </w:rPr>
        <w:t xml:space="preserve">software</w:t>
      </w:r>
      <w:r w:rsidDel="00000000" w:rsidR="00000000" w:rsidRPr="00000000">
        <w:rPr>
          <w:rtl w:val="0"/>
        </w:rPr>
        <w:t xml:space="preserve"> oggetto di queste linee guida è il seguente:</w:t>
      </w:r>
    </w:p>
    <w:p w:rsidR="00000000" w:rsidDel="00000000" w:rsidP="00000000" w:rsidRDefault="00000000" w:rsidRPr="00000000" w14:paraId="0000005C">
      <w:pPr>
        <w:spacing w:after="0" w:lineRule="auto"/>
        <w:contextualSpacing w:val="0"/>
        <w:rPr/>
      </w:pPr>
      <w:r w:rsidDel="00000000" w:rsidR="00000000" w:rsidRPr="00000000">
        <w:rPr>
          <w:rtl w:val="0"/>
        </w:rPr>
      </w:r>
    </w:p>
    <w:p w:rsidR="00000000" w:rsidDel="00000000" w:rsidP="00000000" w:rsidRDefault="00000000" w:rsidRPr="00000000" w14:paraId="0000005D">
      <w:pPr>
        <w:numPr>
          <w:ilvl w:val="0"/>
          <w:numId w:val="30"/>
        </w:numPr>
        <w:spacing w:after="0" w:lineRule="auto"/>
        <w:ind w:left="720" w:hanging="360"/>
        <w:contextualSpacing w:val="1"/>
        <w:rPr/>
      </w:pPr>
      <w:r w:rsidDel="00000000" w:rsidR="00000000" w:rsidRPr="00000000">
        <w:rPr>
          <w:rtl w:val="0"/>
        </w:rPr>
        <w:t xml:space="preserve">Applicazioni web</w:t>
      </w:r>
      <w:r w:rsidDel="00000000" w:rsidR="00000000" w:rsidRPr="00000000">
        <w:rPr>
          <w:rtl w:val="0"/>
        </w:rPr>
        <w:t xml:space="preserve"> (frontend e backend)</w:t>
      </w:r>
    </w:p>
    <w:p w:rsidR="00000000" w:rsidDel="00000000" w:rsidP="00000000" w:rsidRDefault="00000000" w:rsidRPr="00000000" w14:paraId="0000005E">
      <w:pPr>
        <w:numPr>
          <w:ilvl w:val="0"/>
          <w:numId w:val="30"/>
        </w:numPr>
        <w:spacing w:after="0" w:lineRule="auto"/>
        <w:ind w:left="720" w:hanging="360"/>
        <w:contextualSpacing w:val="1"/>
        <w:rPr/>
      </w:pPr>
      <w:r w:rsidDel="00000000" w:rsidR="00000000" w:rsidRPr="00000000">
        <w:rPr>
          <w:rtl w:val="0"/>
        </w:rPr>
        <w:t xml:space="preserve">Applicazioni </w:t>
      </w:r>
      <w:r w:rsidDel="00000000" w:rsidR="00000000" w:rsidRPr="00000000">
        <w:rPr>
          <w:i w:val="1"/>
          <w:rtl w:val="0"/>
        </w:rPr>
        <w:t xml:space="preserve">desktop</w:t>
      </w:r>
    </w:p>
    <w:p w:rsidR="00000000" w:rsidDel="00000000" w:rsidP="00000000" w:rsidRDefault="00000000" w:rsidRPr="00000000" w14:paraId="0000005F">
      <w:pPr>
        <w:numPr>
          <w:ilvl w:val="0"/>
          <w:numId w:val="30"/>
        </w:numPr>
        <w:spacing w:after="0" w:lineRule="auto"/>
        <w:ind w:left="720" w:hanging="360"/>
        <w:contextualSpacing w:val="1"/>
        <w:rPr/>
      </w:pPr>
      <w:r w:rsidDel="00000000" w:rsidR="00000000" w:rsidRPr="00000000">
        <w:rPr>
          <w:rtl w:val="0"/>
        </w:rPr>
        <w:t xml:space="preserve">Applicazioni mobile</w:t>
      </w:r>
    </w:p>
    <w:p w:rsidR="00000000" w:rsidDel="00000000" w:rsidP="00000000" w:rsidRDefault="00000000" w:rsidRPr="00000000" w14:paraId="00000060">
      <w:pPr>
        <w:numPr>
          <w:ilvl w:val="0"/>
          <w:numId w:val="30"/>
        </w:numPr>
        <w:spacing w:after="0" w:lineRule="auto"/>
        <w:ind w:left="720" w:hanging="360"/>
        <w:contextualSpacing w:val="1"/>
        <w:rPr/>
      </w:pPr>
      <w:r w:rsidDel="00000000" w:rsidR="00000000" w:rsidRPr="00000000">
        <w:rPr>
          <w:rtl w:val="0"/>
        </w:rPr>
        <w:t xml:space="preserve">Siti </w:t>
      </w:r>
      <w:r w:rsidDel="00000000" w:rsidR="00000000" w:rsidRPr="00000000">
        <w:rPr>
          <w:i w:val="1"/>
          <w:rtl w:val="0"/>
        </w:rPr>
        <w:t xml:space="preserve">web</w:t>
      </w:r>
      <w:r w:rsidDel="00000000" w:rsidR="00000000" w:rsidRPr="00000000">
        <w:rPr>
          <w:rtl w:val="0"/>
        </w:rPr>
        <w:t xml:space="preserve"> (</w:t>
      </w:r>
      <w:r w:rsidDel="00000000" w:rsidR="00000000" w:rsidRPr="00000000">
        <w:rPr>
          <w:i w:val="1"/>
          <w:rtl w:val="0"/>
        </w:rPr>
        <w:t xml:space="preserve">frontend</w:t>
      </w:r>
      <w:r w:rsidDel="00000000" w:rsidR="00000000" w:rsidRPr="00000000">
        <w:rPr>
          <w:rtl w:val="0"/>
        </w:rPr>
        <w:t xml:space="preserve"> e </w:t>
      </w:r>
      <w:r w:rsidDel="00000000" w:rsidR="00000000" w:rsidRPr="00000000">
        <w:rPr>
          <w:i w:val="1"/>
          <w:rtl w:val="0"/>
        </w:rPr>
        <w:t xml:space="preserve">backend</w:t>
      </w:r>
      <w:r w:rsidDel="00000000" w:rsidR="00000000" w:rsidRPr="00000000">
        <w:rPr>
          <w:rtl w:val="0"/>
        </w:rPr>
        <w:t xml:space="preserve">)</w:t>
      </w:r>
    </w:p>
    <w:p w:rsidR="00000000" w:rsidDel="00000000" w:rsidP="00000000" w:rsidRDefault="00000000" w:rsidRPr="00000000" w14:paraId="00000061">
      <w:pPr>
        <w:numPr>
          <w:ilvl w:val="0"/>
          <w:numId w:val="30"/>
        </w:numPr>
        <w:spacing w:after="0" w:lineRule="auto"/>
        <w:ind w:left="720" w:hanging="360"/>
        <w:contextualSpacing w:val="1"/>
        <w:rPr/>
      </w:pPr>
      <w:r w:rsidDel="00000000" w:rsidR="00000000" w:rsidRPr="00000000">
        <w:rPr>
          <w:rtl w:val="0"/>
        </w:rPr>
        <w:t xml:space="preserve">Librerie</w:t>
      </w:r>
      <w:r w:rsidDel="00000000" w:rsidR="00000000" w:rsidRPr="00000000">
        <w:rPr>
          <w:rtl w:val="0"/>
        </w:rPr>
      </w:r>
    </w:p>
    <w:p w:rsidR="00000000" w:rsidDel="00000000" w:rsidP="00000000" w:rsidRDefault="00000000" w:rsidRPr="00000000" w14:paraId="00000062">
      <w:pPr>
        <w:numPr>
          <w:ilvl w:val="0"/>
          <w:numId w:val="30"/>
        </w:numPr>
        <w:spacing w:after="0" w:lineRule="auto"/>
        <w:ind w:left="720" w:hanging="360"/>
        <w:contextualSpacing w:val="1"/>
        <w:rPr>
          <w:i w:val="1"/>
        </w:rPr>
      </w:pPr>
      <w:r w:rsidDel="00000000" w:rsidR="00000000" w:rsidRPr="00000000">
        <w:rPr>
          <w:i w:val="1"/>
          <w:rtl w:val="0"/>
        </w:rPr>
        <w:t xml:space="preserve">Framework</w:t>
      </w:r>
    </w:p>
    <w:p w:rsidR="00000000" w:rsidDel="00000000" w:rsidP="00000000" w:rsidRDefault="00000000" w:rsidRPr="00000000" w14:paraId="00000063">
      <w:pPr>
        <w:numPr>
          <w:ilvl w:val="0"/>
          <w:numId w:val="30"/>
        </w:numPr>
        <w:spacing w:after="0" w:lineRule="auto"/>
        <w:ind w:left="720" w:hanging="360"/>
        <w:contextualSpacing w:val="1"/>
        <w:rPr>
          <w:i w:val="1"/>
        </w:rPr>
      </w:pPr>
      <w:r w:rsidDel="00000000" w:rsidR="00000000" w:rsidRPr="00000000">
        <w:rPr>
          <w:i w:val="1"/>
          <w:rtl w:val="0"/>
        </w:rPr>
        <w:t xml:space="preserve">Plugin</w:t>
      </w:r>
    </w:p>
    <w:p w:rsidR="00000000" w:rsidDel="00000000" w:rsidP="00000000" w:rsidRDefault="00000000" w:rsidRPr="00000000" w14:paraId="00000064">
      <w:pPr>
        <w:numPr>
          <w:ilvl w:val="0"/>
          <w:numId w:val="30"/>
        </w:numPr>
        <w:spacing w:after="0" w:lineRule="auto"/>
        <w:ind w:left="720" w:hanging="360"/>
        <w:contextualSpacing w:val="1"/>
        <w:rPr>
          <w:u w:val="none"/>
        </w:rPr>
      </w:pPr>
      <w:r w:rsidDel="00000000" w:rsidR="00000000" w:rsidRPr="00000000">
        <w:rPr>
          <w:rtl w:val="0"/>
        </w:rPr>
        <w:t xml:space="preserve">Sistemi operativi</w:t>
      </w:r>
    </w:p>
    <w:p w:rsidR="00000000" w:rsidDel="00000000" w:rsidP="00000000" w:rsidRDefault="00000000" w:rsidRPr="00000000" w14:paraId="00000065">
      <w:pPr>
        <w:numPr>
          <w:ilvl w:val="0"/>
          <w:numId w:val="30"/>
        </w:numPr>
        <w:spacing w:after="0" w:lineRule="auto"/>
        <w:ind w:left="720" w:hanging="360"/>
        <w:contextualSpacing w:val="1"/>
        <w:rPr/>
      </w:pPr>
      <w:r w:rsidDel="00000000" w:rsidR="00000000" w:rsidRPr="00000000">
        <w:rPr>
          <w:rtl w:val="0"/>
        </w:rPr>
        <w:t xml:space="preserve">Artefatti realizzati durante lo sviluppo del </w:t>
      </w:r>
      <w:r w:rsidDel="00000000" w:rsidR="00000000" w:rsidRPr="00000000">
        <w:rPr>
          <w:i w:val="1"/>
          <w:rtl w:val="0"/>
        </w:rPr>
        <w:t xml:space="preserve">software</w:t>
      </w:r>
      <w:r w:rsidDel="00000000" w:rsidR="00000000" w:rsidRPr="00000000">
        <w:rPr>
          <w:rtl w:val="0"/>
        </w:rPr>
        <w:t xml:space="preserve"> e la messa in esercizio</w:t>
      </w:r>
    </w:p>
    <w:p w:rsidR="00000000" w:rsidDel="00000000" w:rsidP="00000000" w:rsidRDefault="00000000" w:rsidRPr="00000000" w14:paraId="00000066">
      <w:pPr>
        <w:spacing w:after="0" w:lineRule="auto"/>
        <w:ind w:left="0" w:firstLine="0"/>
        <w:contextualSpacing w:val="0"/>
        <w:rPr/>
      </w:pPr>
      <w:commentRangeStart w:id="2"/>
      <w:commentRangeStart w:id="3"/>
      <w:commentRangeStart w:id="4"/>
      <w:r w:rsidDel="00000000" w:rsidR="00000000" w:rsidRPr="00000000">
        <w:rPr>
          <w:rtl w:val="0"/>
        </w:rPr>
        <w:t xml:space="preserve">E’ </w:t>
      </w:r>
      <w:ins w:author="Viviana De Paola" w:id="12" w:date="2018-05-23T15:09:46Z">
        <w:r w:rsidDel="00000000" w:rsidR="00000000" w:rsidRPr="00000000">
          <w:rPr>
            <w:rtl w:val="0"/>
          </w:rPr>
          <w:t xml:space="preserve">auspicabile che </w:t>
        </w:r>
      </w:ins>
      <w:del w:author="Viviana De Paola" w:id="12" w:date="2018-05-23T15:09:46Z">
        <w:r w:rsidDel="00000000" w:rsidR="00000000" w:rsidRPr="00000000">
          <w:rPr>
            <w:rtl w:val="0"/>
          </w:rPr>
          <w:delText xml:space="preserve">ipotizzabile </w:delText>
        </w:r>
      </w:del>
      <w:r w:rsidDel="00000000" w:rsidR="00000000" w:rsidRPr="00000000">
        <w:rPr>
          <w:rtl w:val="0"/>
        </w:rPr>
        <w:t xml:space="preserve">le presenti linee guida </w:t>
      </w:r>
      <w:ins w:author="Daniela Intravaia" w:id="13" w:date="2018-07-23T08:20:48Z">
        <w:r w:rsidDel="00000000" w:rsidR="00000000" w:rsidRPr="00000000">
          <w:rPr>
            <w:rtl w:val="0"/>
          </w:rPr>
          <w:t xml:space="preserve">favoriscano la</w:t>
        </w:r>
      </w:ins>
      <w:del w:author="Daniela Intravaia" w:id="13" w:date="2018-07-23T08:20:48Z">
        <w:r w:rsidDel="00000000" w:rsidR="00000000" w:rsidRPr="00000000">
          <w:rPr>
            <w:rtl w:val="0"/>
          </w:rPr>
          <w:delText xml:space="preserve">si prestino a</w:delText>
        </w:r>
      </w:del>
      <w:ins w:author="Viviana De Paola" w:id="14" w:date="2018-05-23T15:10:28Z">
        <w:del w:author="Daniela Intravaia" w:id="13" w:date="2018-07-23T08:20:48Z">
          <w:r w:rsidDel="00000000" w:rsidR="00000000" w:rsidRPr="00000000">
            <w:rPr>
              <w:rtl w:val="0"/>
            </w:rPr>
            <w:delText xml:space="preserve">d</w:delText>
          </w:r>
        </w:del>
        <w:r w:rsidDel="00000000" w:rsidR="00000000" w:rsidRPr="00000000">
          <w:rPr>
            <w:rtl w:val="0"/>
          </w:rPr>
          <w:t xml:space="preserve"> </w:t>
        </w:r>
        <w:del w:author="Daniela Intravaia" w:id="15" w:date="2018-07-23T08:20:55Z">
          <w:r w:rsidDel="00000000" w:rsidR="00000000" w:rsidRPr="00000000">
            <w:rPr>
              <w:rtl w:val="0"/>
            </w:rPr>
            <w:delText xml:space="preserve">una</w:delText>
          </w:r>
        </w:del>
        <w:r w:rsidDel="00000000" w:rsidR="00000000" w:rsidRPr="00000000">
          <w:rPr>
            <w:rtl w:val="0"/>
          </w:rPr>
          <w:t xml:space="preserve"> </w:t>
        </w:r>
        <w:del w:author="Daniela Intravaia" w:id="16" w:date="2018-07-23T08:20:59Z">
          <w:r w:rsidDel="00000000" w:rsidR="00000000" w:rsidRPr="00000000">
            <w:rPr>
              <w:rtl w:val="0"/>
            </w:rPr>
            <w:delText xml:space="preserve">drastica</w:delText>
          </w:r>
        </w:del>
        <w:r w:rsidDel="00000000" w:rsidR="00000000" w:rsidRPr="00000000">
          <w:rPr>
            <w:rtl w:val="0"/>
          </w:rPr>
          <w:t xml:space="preserve"> </w:t>
        </w:r>
      </w:ins>
      <w:ins w:author="Daniela Intravaia" w:id="17" w:date="2018-07-23T08:21:04Z">
        <w:r w:rsidDel="00000000" w:rsidR="00000000" w:rsidRPr="00000000">
          <w:rPr>
            <w:rtl w:val="0"/>
          </w:rPr>
          <w:t xml:space="preserve">razionalizzazione</w:t>
        </w:r>
      </w:ins>
      <w:ins w:author="Viviana De Paola" w:id="14" w:date="2018-05-23T15:10:28Z">
        <w:del w:author="Daniela Intravaia" w:id="17" w:date="2018-07-23T08:21:04Z">
          <w:r w:rsidDel="00000000" w:rsidR="00000000" w:rsidRPr="00000000">
            <w:rPr>
              <w:rtl w:val="0"/>
            </w:rPr>
            <w:delText xml:space="preserve">riduzione </w:delText>
          </w:r>
        </w:del>
      </w:ins>
      <w:ins w:author="Daniela Intravaia" w:id="17" w:date="2018-07-23T08:21:04Z">
        <w:del w:author="Daniela Intravaia" w:id="17" w:date="2018-07-23T08:21:04Z">
          <w:r w:rsidDel="00000000" w:rsidR="00000000" w:rsidRPr="00000000">
            <w:rPr>
              <w:rtl w:val="0"/>
            </w:rPr>
            <w:delText xml:space="preserve">e l’omogene</w:delText>
          </w:r>
        </w:del>
      </w:ins>
      <w:ins w:author="Viviana De Paola" w:id="14" w:date="2018-05-23T15:10:28Z">
        <w:del w:author="Daniela Intravaia" w:id="17" w:date="2018-07-23T08:21:04Z">
          <w:r w:rsidDel="00000000" w:rsidR="00000000" w:rsidRPr="00000000">
            <w:rPr>
              <w:rtl w:val="0"/>
            </w:rPr>
            <w:delText xml:space="preserve">del numero</w:delText>
          </w:r>
        </w:del>
        <w:r w:rsidDel="00000000" w:rsidR="00000000" w:rsidRPr="00000000">
          <w:rPr>
            <w:rtl w:val="0"/>
          </w:rPr>
          <w:t xml:space="preserve"> delle soluzioni</w:t>
        </w:r>
      </w:ins>
      <w:r w:rsidDel="00000000" w:rsidR="00000000" w:rsidRPr="00000000">
        <w:rPr>
          <w:rtl w:val="0"/>
        </w:rPr>
        <w:t xml:space="preserve"> </w:t>
      </w:r>
      <w:ins w:author="Viviana De Paola" w:id="18" w:date="2018-05-23T15:11:09Z">
        <w:r w:rsidDel="00000000" w:rsidR="00000000" w:rsidRPr="00000000">
          <w:rPr>
            <w:rtl w:val="0"/>
          </w:rPr>
          <w:t xml:space="preserve">utilizzate </w:t>
        </w:r>
      </w:ins>
      <w:del w:author="Viviana De Paola" w:id="18" w:date="2018-05-23T15:11:09Z">
        <w:r w:rsidDel="00000000" w:rsidR="00000000" w:rsidRPr="00000000">
          <w:rPr>
            <w:rtl w:val="0"/>
          </w:rPr>
          <w:delText xml:space="preserve">più frequente applicazione in q</w:delText>
        </w:r>
      </w:del>
      <w:del w:author="Viviana De Paola" w:id="19" w:date="2018-05-23T15:11:22Z">
        <w:r w:rsidDel="00000000" w:rsidR="00000000" w:rsidRPr="00000000">
          <w:rPr>
            <w:rtl w:val="0"/>
          </w:rPr>
          <w:delText xml:space="preserve">uei </w:delText>
        </w:r>
      </w:del>
      <w:ins w:author="Viviana De Paola" w:id="19" w:date="2018-05-23T15:11:22Z">
        <w:r w:rsidDel="00000000" w:rsidR="00000000" w:rsidRPr="00000000">
          <w:rPr>
            <w:rtl w:val="0"/>
          </w:rPr>
          <w:t xml:space="preserve"> nei </w:t>
        </w:r>
      </w:ins>
      <w:r w:rsidDel="00000000" w:rsidR="00000000" w:rsidRPr="00000000">
        <w:rPr>
          <w:rtl w:val="0"/>
        </w:rPr>
        <w:t xml:space="preserve">settori/servizi</w:t>
      </w:r>
      <w:del w:author="Viviana De Paola" w:id="20" w:date="2018-05-23T15:11:44Z">
        <w:r w:rsidDel="00000000" w:rsidR="00000000" w:rsidRPr="00000000">
          <w:rPr>
            <w:rtl w:val="0"/>
          </w:rPr>
          <w:delText xml:space="preserve"> presenti </w:delText>
        </w:r>
      </w:del>
      <w:ins w:author="Viviana De Paola" w:id="20" w:date="2018-05-23T15:11:44Z">
        <w:r w:rsidDel="00000000" w:rsidR="00000000" w:rsidRPr="00000000">
          <w:rPr>
            <w:rtl w:val="0"/>
          </w:rPr>
          <w:t xml:space="preserve">comuni</w:t>
        </w:r>
      </w:ins>
      <w:del w:author="Viviana De Paola" w:id="20" w:date="2018-05-23T15:11:44Z">
        <w:r w:rsidDel="00000000" w:rsidR="00000000" w:rsidRPr="00000000">
          <w:rPr>
            <w:rtl w:val="0"/>
          </w:rPr>
          <w:delText xml:space="preserve">nella maggior parte delle </w:delText>
        </w:r>
      </w:del>
      <w:ins w:author="Viviana De Paola" w:id="20" w:date="2018-05-23T15:11:44Z">
        <w:r w:rsidDel="00000000" w:rsidR="00000000" w:rsidRPr="00000000">
          <w:rPr>
            <w:rtl w:val="0"/>
          </w:rPr>
          <w:t xml:space="preserve">alle </w:t>
        </w:r>
      </w:ins>
      <w:r w:rsidDel="00000000" w:rsidR="00000000" w:rsidRPr="00000000">
        <w:rPr>
          <w:rtl w:val="0"/>
        </w:rPr>
        <w:t xml:space="preserve">pubbliche amministrazioni, quali </w:t>
      </w:r>
      <w:del w:author="Viviana De Paola" w:id="21" w:date="2018-05-23T15:12:40Z">
        <w:r w:rsidDel="00000000" w:rsidR="00000000" w:rsidRPr="00000000">
          <w:rPr>
            <w:rtl w:val="0"/>
          </w:rPr>
          <w:delText xml:space="preserve">protocollo, </w:delText>
        </w:r>
      </w:del>
      <w:ins w:author="Daniela Intravaia" w:id="22" w:date="2018-07-23T08:21:43Z">
        <w:r w:rsidDel="00000000" w:rsidR="00000000" w:rsidRPr="00000000">
          <w:rPr>
            <w:rtl w:val="0"/>
          </w:rPr>
          <w:t xml:space="preserve">, ad esempio, </w:t>
        </w:r>
      </w:ins>
      <w:r w:rsidDel="00000000" w:rsidR="00000000" w:rsidRPr="00000000">
        <w:rPr>
          <w:rtl w:val="0"/>
        </w:rPr>
        <w:t xml:space="preserve">gestione del personale, </w:t>
      </w:r>
      <w:del w:author="Viviana De Paola" w:id="23" w:date="2018-05-23T15:14:12Z">
        <w:r w:rsidDel="00000000" w:rsidR="00000000" w:rsidRPr="00000000">
          <w:rPr>
            <w:rtl w:val="0"/>
          </w:rPr>
          <w:delText xml:space="preserve">inventari, </w:delText>
        </w:r>
      </w:del>
      <w:r w:rsidDel="00000000" w:rsidR="00000000" w:rsidRPr="00000000">
        <w:rPr>
          <w:rtl w:val="0"/>
        </w:rPr>
        <w:t xml:space="preserve"> </w:t>
      </w:r>
      <w:ins w:author="Viviana De Paola" w:id="24" w:date="2018-05-23T15:12:15Z">
        <w:r w:rsidDel="00000000" w:rsidR="00000000" w:rsidRPr="00000000">
          <w:rPr>
            <w:rtl w:val="0"/>
          </w:rPr>
          <w:t xml:space="preserve">gestione e conservazione documentale, gestione dei processi decisionali, comunicazione istituzionale e trasparenza </w:t>
        </w:r>
        <w:r w:rsidDel="00000000" w:rsidR="00000000" w:rsidRPr="00000000">
          <w:rPr>
            <w:rtl w:val="0"/>
          </w:rPr>
          <w:t xml:space="preserve">amministrativa</w:t>
        </w:r>
        <w:r w:rsidDel="00000000" w:rsidR="00000000" w:rsidRPr="00000000">
          <w:rPr>
            <w:rtl w:val="0"/>
          </w:rPr>
          <w:t xml:space="preserve">.</w:t>
        </w:r>
      </w:ins>
      <w:r w:rsidDel="00000000" w:rsidR="00000000" w:rsidRPr="00000000">
        <w:rPr>
          <w:rtl w:val="0"/>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7">
      <w:pPr>
        <w:spacing w:after="0" w:lineRule="auto"/>
        <w:ind w:left="0" w:firstLine="0"/>
        <w:contextualSpacing w:val="0"/>
        <w:rPr/>
      </w:pPr>
      <w:commentRangeStart w:id="5"/>
      <w:r w:rsidDel="00000000" w:rsidR="00000000" w:rsidRPr="00000000">
        <w:rPr>
          <w:rtl w:val="0"/>
        </w:rPr>
        <w:t xml:space="preserve">Inoltre, è importante notare che il termine “software”, come usato in questo documento, non designa solo il mero codice sorgente e/o l’eseguibile, ma tutti gli artefatti prodotti durante il processo di sviluppo e utilizzo del software, cioè documentazione, asset grafici, manuali, ecc., così come esplicitato nel comma 1 dell’articolo 69.</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8">
      <w:pPr>
        <w:pStyle w:val="Heading2"/>
        <w:contextualSpacing w:val="0"/>
        <w:rPr>
          <w:i w:val="1"/>
        </w:rPr>
      </w:pPr>
      <w:bookmarkStart w:colFirst="0" w:colLast="0" w:name="_6fvdplx8j1k8" w:id="5"/>
      <w:bookmarkEnd w:id="5"/>
      <w:r w:rsidDel="00000000" w:rsidR="00000000" w:rsidRPr="00000000">
        <w:rPr>
          <w:rtl w:val="0"/>
        </w:rPr>
        <w:t xml:space="preserve">1.3. Riuso del </w:t>
      </w:r>
      <w:r w:rsidDel="00000000" w:rsidR="00000000" w:rsidRPr="00000000">
        <w:rPr>
          <w:i w:val="1"/>
          <w:rtl w:val="0"/>
        </w:rPr>
        <w:t xml:space="preserve">software</w:t>
      </w:r>
    </w:p>
    <w:p w:rsidR="00000000" w:rsidDel="00000000" w:rsidP="00000000" w:rsidRDefault="00000000" w:rsidRPr="00000000" w14:paraId="00000069">
      <w:pPr>
        <w:contextualSpacing w:val="0"/>
        <w:rPr/>
      </w:pPr>
      <w:r w:rsidDel="00000000" w:rsidR="00000000" w:rsidRPr="00000000">
        <w:rPr>
          <w:rtl w:val="0"/>
        </w:rPr>
        <w:t xml:space="preserve">Si intende come “riuso” di un software il complesso di attività svolte per poterlo utilizzare in un contesto diverso da quello per il quale è stato originariamente realizzato, al fine di soddisfare esigenze similari a quelle che portarono al suo primo sviluppo. Il prodotto originario viene “trasportato” nel nuovo contesto arricchendolo, se necessario, di ulteriori funzionalità e caratteristiche tecniche che possono rappresentare un “valore aggiunto” per i suoi utilizzatori.</w:t>
      </w:r>
    </w:p>
    <w:p w:rsidR="00000000" w:rsidDel="00000000" w:rsidP="00000000" w:rsidRDefault="00000000" w:rsidRPr="00000000" w14:paraId="0000006A">
      <w:pPr>
        <w:contextualSpacing w:val="0"/>
        <w:rPr/>
      </w:pPr>
      <w:r w:rsidDel="00000000" w:rsidR="00000000" w:rsidRPr="00000000">
        <w:rPr>
          <w:rtl w:val="0"/>
        </w:rPr>
        <w:t xml:space="preserve">Dal combinato disposto degli articoli 68 e 69 del CAD, il </w:t>
      </w:r>
      <w:r w:rsidDel="00000000" w:rsidR="00000000" w:rsidRPr="00000000">
        <w:rPr>
          <w:i w:val="1"/>
          <w:rtl w:val="0"/>
        </w:rPr>
        <w:t xml:space="preserve">software</w:t>
      </w:r>
      <w:r w:rsidDel="00000000" w:rsidR="00000000" w:rsidRPr="00000000">
        <w:rPr>
          <w:rtl w:val="0"/>
        </w:rPr>
        <w:t xml:space="preserve"> in riuso è esclusivamente quello rilasciato sotto licenza aperta da una pubblica amministrazione. Questo è dunque un sottoinsieme di tutto il </w:t>
      </w:r>
      <w:r w:rsidDel="00000000" w:rsidR="00000000" w:rsidRPr="00000000">
        <w:rPr>
          <w:i w:val="1"/>
          <w:rtl w:val="0"/>
        </w:rPr>
        <w:t xml:space="preserve">software open source</w:t>
      </w:r>
      <w:r w:rsidDel="00000000" w:rsidR="00000000" w:rsidRPr="00000000">
        <w:rPr>
          <w:rtl w:val="0"/>
        </w:rPr>
        <w:t xml:space="preserve"> disponibile per l'acquisizione. </w:t>
      </w:r>
      <w:commentRangeStart w:id="6"/>
      <w:r w:rsidDel="00000000" w:rsidR="00000000" w:rsidRPr="00000000">
        <w:rPr>
          <w:rtl w:val="0"/>
        </w:rPr>
        <w:t xml:space="preserve">Le presenti linee guida distinguono, ove necessario, le modalità di acquisizione di </w:t>
      </w:r>
      <w:r w:rsidDel="00000000" w:rsidR="00000000" w:rsidRPr="00000000">
        <w:rPr>
          <w:i w:val="1"/>
          <w:rtl w:val="0"/>
        </w:rPr>
        <w:t xml:space="preserve">software</w:t>
      </w:r>
      <w:r w:rsidDel="00000000" w:rsidR="00000000" w:rsidRPr="00000000">
        <w:rPr>
          <w:rtl w:val="0"/>
        </w:rPr>
        <w:t xml:space="preserve"> </w:t>
      </w:r>
      <w:ins w:author="Daniela Intravaia" w:id="25" w:date="2018-07-24T09:49:57Z">
        <w:r w:rsidDel="00000000" w:rsidR="00000000" w:rsidRPr="00000000">
          <w:rPr>
            <w:rtl w:val="0"/>
          </w:rPr>
          <w:t xml:space="preserve">di pubbliche amministrazioni </w:t>
        </w:r>
      </w:ins>
      <w:del w:author="Daniela Intravaia" w:id="25" w:date="2018-07-24T09:49:57Z">
        <w:r w:rsidDel="00000000" w:rsidR="00000000" w:rsidRPr="00000000">
          <w:rPr>
            <w:rtl w:val="0"/>
          </w:rPr>
          <w:delText xml:space="preserve">a riuso </w:delText>
        </w:r>
      </w:del>
      <w:ins w:author="Viviana De Paola" w:id="26" w:date="2018-07-24T09:49:23Z">
        <w:r w:rsidDel="00000000" w:rsidR="00000000" w:rsidRPr="00000000">
          <w:rPr>
            <w:rtl w:val="0"/>
          </w:rPr>
          <w:t xml:space="preserve">assoggettato a licenza aperta </w:t>
        </w:r>
      </w:ins>
      <w:r w:rsidDel="00000000" w:rsidR="00000000" w:rsidRPr="00000000">
        <w:rPr>
          <w:rtl w:val="0"/>
        </w:rPr>
        <w:t xml:space="preserve">rispetto a </w:t>
      </w:r>
      <w:r w:rsidDel="00000000" w:rsidR="00000000" w:rsidRPr="00000000">
        <w:rPr>
          <w:i w:val="1"/>
          <w:rtl w:val="0"/>
        </w:rPr>
        <w:t xml:space="preserve">software open source</w:t>
      </w:r>
      <w:r w:rsidDel="00000000" w:rsidR="00000000" w:rsidRPr="00000000">
        <w:rPr>
          <w:rtl w:val="0"/>
        </w:rPr>
        <w:t xml:space="preserve"> di terzi.</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Un aspetto fondamentale del riuso nel contesto della Pubblica Amministrazione è che l’Amministrazione che “riusa” riceve il </w:t>
      </w:r>
      <w:r w:rsidDel="00000000" w:rsidR="00000000" w:rsidRPr="00000000">
        <w:rPr>
          <w:i w:val="1"/>
          <w:rtl w:val="0"/>
        </w:rPr>
        <w:t xml:space="preserve">software</w:t>
      </w:r>
      <w:r w:rsidDel="00000000" w:rsidR="00000000" w:rsidRPr="00000000">
        <w:rPr>
          <w:rtl w:val="0"/>
        </w:rPr>
        <w:t xml:space="preserve"> gratuitamente dall’Amministrazione cedente e lo acquisisce sostenendo solo le spese di suo adattamento, ma non quelle di progettazione e realizzazione.</w:t>
      </w:r>
    </w:p>
    <w:p w:rsidR="00000000" w:rsidDel="00000000" w:rsidP="00000000" w:rsidRDefault="00000000" w:rsidRPr="00000000" w14:paraId="0000006C">
      <w:pPr>
        <w:pStyle w:val="Heading2"/>
        <w:contextualSpacing w:val="0"/>
        <w:rPr/>
      </w:pPr>
      <w:bookmarkStart w:colFirst="0" w:colLast="0" w:name="_xsdevnemc166" w:id="6"/>
      <w:bookmarkEnd w:id="6"/>
      <w:r w:rsidDel="00000000" w:rsidR="00000000" w:rsidRPr="00000000">
        <w:rPr>
          <w:rtl w:val="0"/>
        </w:rPr>
        <w:t xml:space="preserve">1.4. Soggetti destinatari </w:t>
      </w:r>
    </w:p>
    <w:p w:rsidR="00000000" w:rsidDel="00000000" w:rsidP="00000000" w:rsidRDefault="00000000" w:rsidRPr="00000000" w14:paraId="0000006D">
      <w:pPr>
        <w:ind w:left="0" w:firstLine="0"/>
        <w:contextualSpacing w:val="0"/>
        <w:rPr/>
      </w:pPr>
      <w:r w:rsidDel="00000000" w:rsidR="00000000" w:rsidRPr="00000000">
        <w:rPr>
          <w:rtl w:val="0"/>
        </w:rPr>
        <w:t xml:space="preserve">I soggetti destinatari delle presenti </w:t>
      </w:r>
      <w:r w:rsidDel="00000000" w:rsidR="00000000" w:rsidRPr="00000000">
        <w:rPr>
          <w:i w:val="1"/>
          <w:rtl w:val="0"/>
        </w:rPr>
        <w:t xml:space="preserve">Linee guida</w:t>
      </w:r>
      <w:r w:rsidDel="00000000" w:rsidR="00000000" w:rsidRPr="00000000">
        <w:rPr>
          <w:rtl w:val="0"/>
        </w:rPr>
        <w:t xml:space="preserve"> sono le pubbliche amministrazioni di cui all'articolo 1, comma 2, del decreto legislativo 30 marzo 2001, n. 165, nel rispetto del riparto di competenza di cui all'articolo 117 della Costituzione, ivi comprese le autorità di sistema portuale, nonché le autorità amministrative indipendenti di garanzia, vigilanza e regolazione, ossia </w:t>
      </w:r>
      <w:r w:rsidDel="00000000" w:rsidR="00000000" w:rsidRPr="00000000">
        <w:rPr>
          <w:i w:val="1"/>
          <w:rtl w:val="0"/>
        </w:rPr>
        <w:t xml:space="preserve">“gli istituti e scuole di ogni ordine e grado e le istituzioni educative, le aziende ed amministrazioni dello Stato ad ordinamento autonomo, le Regioni, le Province, i Comuni, le Comunità montane. e loro consorzi e associazioni, le istituzioni universitarie, gli Istituti autonomi case popolari, le Camere di commercio, industria, artigianato e agricoltura e loro associazioni, tutti gli enti pubblici non economici nazionali, regionali e locali, le amministrazioni, le aziende e gli enti del Servizio sanitario nazionale l'Agenzia per la rappresentanza negoziale delle pubbliche amministrazioni (ARAN) e le Agenzie di cui al decreto legislativo 30 luglio 1999, n. 300 e al CONI (per quest’ultima amministrazione fino alla revisione organica della disciplina di settore)”</w:t>
      </w:r>
      <w:r w:rsidDel="00000000" w:rsidR="00000000" w:rsidRPr="00000000">
        <w:rPr>
          <w:rtl w:val="0"/>
        </w:rPr>
        <w:t xml:space="preserve">.</w:t>
      </w:r>
    </w:p>
    <w:p w:rsidR="00000000" w:rsidDel="00000000" w:rsidP="00000000" w:rsidRDefault="00000000" w:rsidRPr="00000000" w14:paraId="0000006E">
      <w:pPr>
        <w:contextualSpacing w:val="0"/>
        <w:rPr/>
      </w:pPr>
      <w:r w:rsidDel="00000000" w:rsidR="00000000" w:rsidRPr="00000000">
        <w:rPr>
          <w:rtl w:val="0"/>
        </w:rPr>
        <w:t xml:space="preserve">N</w:t>
      </w:r>
      <w:r w:rsidDel="00000000" w:rsidR="00000000" w:rsidRPr="00000000">
        <w:rPr>
          <w:rtl w:val="0"/>
        </w:rPr>
        <w:t xml:space="preserve">on si applicano le disposizioni sul riuso delle soluzioni </w:t>
      </w:r>
      <w:ins w:author="Daniela Intravaia" w:id="27" w:date="2018-07-24T09:54:18Z">
        <w:r w:rsidDel="00000000" w:rsidR="00000000" w:rsidRPr="00000000">
          <w:rPr>
            <w:rtl w:val="0"/>
          </w:rPr>
          <w:t xml:space="preserve">ove sussistano “motivate ragioni di </w:t>
        </w:r>
      </w:ins>
      <w:del w:author="Daniela Intravaia" w:id="27" w:date="2018-07-24T09:54:18Z">
        <w:r w:rsidDel="00000000" w:rsidR="00000000" w:rsidRPr="00000000">
          <w:rPr>
            <w:rtl w:val="0"/>
          </w:rPr>
          <w:delText xml:space="preserve">limitatamente all'esercizio delle attività e funzioni di</w:delText>
        </w:r>
      </w:del>
      <w:r w:rsidDel="00000000" w:rsidR="00000000" w:rsidRPr="00000000">
        <w:rPr>
          <w:rtl w:val="0"/>
        </w:rPr>
        <w:t xml:space="preserve"> ordine e sicurezza pubblica, difesa e sicurezza nazionale e consultazioni elettorali</w:t>
      </w:r>
      <w:ins w:author="Daniela Intravaia" w:id="28" w:date="2018-07-24T09:54:59Z">
        <w:r w:rsidDel="00000000" w:rsidR="00000000" w:rsidRPr="00000000">
          <w:rPr>
            <w:rtl w:val="0"/>
          </w:rPr>
          <w:t xml:space="preserve">”</w:t>
        </w:r>
      </w:ins>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F">
      <w:pPr>
        <w:contextualSpacing w:val="0"/>
        <w:rPr/>
      </w:pPr>
      <w:commentRangeStart w:id="7"/>
      <w:r w:rsidDel="00000000" w:rsidR="00000000" w:rsidRPr="00000000">
        <w:rPr>
          <w:rtl w:val="0"/>
        </w:rPr>
        <w:t xml:space="preserve">Per quanto riguarda le limitazioni all’applicazione del CAD, sono previsti appositi decreti del Presidente del Consiglio dei Ministri che, tenuto conto delle esigenze derivanti dalla natura delle proprie particolari funzioni, stabiliscono le modalità, i limiti e i tempi di applicazione delle disposizioni del CAD alla Presidenza del Consiglio dei Ministri e all'amministrazione economico-finanziaria.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Con riferim</w:t>
      </w:r>
      <w:r w:rsidDel="00000000" w:rsidR="00000000" w:rsidRPr="00000000">
        <w:rPr>
          <w:rtl w:val="0"/>
        </w:rPr>
        <w:t xml:space="preserve">ento all’ambito di applicazione delle presenti </w:t>
      </w:r>
      <w:r w:rsidDel="00000000" w:rsidR="00000000" w:rsidRPr="00000000">
        <w:rPr>
          <w:i w:val="1"/>
          <w:rtl w:val="0"/>
        </w:rPr>
        <w:t xml:space="preserve">Linee </w:t>
      </w:r>
      <w:r w:rsidDel="00000000" w:rsidR="00000000" w:rsidRPr="00000000">
        <w:rPr>
          <w:i w:val="1"/>
          <w:rtl w:val="0"/>
        </w:rPr>
        <w:t xml:space="preserve">g</w:t>
      </w:r>
      <w:r w:rsidDel="00000000" w:rsidR="00000000" w:rsidRPr="00000000">
        <w:rPr>
          <w:i w:val="1"/>
          <w:rtl w:val="0"/>
        </w:rPr>
        <w:t xml:space="preserve">uida</w:t>
      </w:r>
      <w:r w:rsidDel="00000000" w:rsidR="00000000" w:rsidRPr="00000000">
        <w:rPr>
          <w:rtl w:val="0"/>
        </w:rPr>
        <w:t xml:space="preserve">, si auspica l’utilizzo da parte delle PP.AA. degli strumenti di cooperazione e collaborazione offerti dalla normativa vigente, quali gli accordi di collaborazione previsti dall’art. 15 L. 241/1990, al fine di realizzare esperienze di co-progettazione, ampliando la condivisione della conoscenza, di processi decisionali e di percorsi comuni, quali ad esempio </w:t>
      </w:r>
      <w:r w:rsidDel="00000000" w:rsidR="00000000" w:rsidRPr="00000000">
        <w:rPr>
          <w:rtl w:val="0"/>
        </w:rPr>
        <w:t xml:space="preserve">centri di competenza e di supporto al ciclo di vita del </w:t>
      </w:r>
      <w:r w:rsidDel="00000000" w:rsidR="00000000" w:rsidRPr="00000000">
        <w:rPr>
          <w:i w:val="1"/>
          <w:rtl w:val="0"/>
        </w:rPr>
        <w:t xml:space="preserve">software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pStyle w:val="Heading2"/>
        <w:contextualSpacing w:val="0"/>
        <w:jc w:val="left"/>
        <w:rPr/>
      </w:pPr>
      <w:bookmarkStart w:colFirst="0" w:colLast="0" w:name="_rxc5ydrxoav3" w:id="7"/>
      <w:bookmarkEnd w:id="7"/>
      <w:r w:rsidDel="00000000" w:rsidR="00000000" w:rsidRPr="00000000">
        <w:rPr>
          <w:rtl w:val="0"/>
        </w:rPr>
        <w:t xml:space="preserve">1.5. Titolarità </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Ai sensi dell’articolo 69 del CAD in materia di riuso, un’amministrazione deve considerarsi titolare di un </w:t>
      </w:r>
      <w:r w:rsidDel="00000000" w:rsidR="00000000" w:rsidRPr="00000000">
        <w:rPr>
          <w:i w:val="1"/>
          <w:rtl w:val="0"/>
        </w:rPr>
        <w:t xml:space="preserve">software</w:t>
      </w:r>
      <w:r w:rsidDel="00000000" w:rsidR="00000000" w:rsidRPr="00000000">
        <w:rPr>
          <w:rtl w:val="0"/>
        </w:rPr>
        <w:t xml:space="preserve"> realizzato su proprie specifiche indicazioni ogni volta che:</w:t>
      </w:r>
    </w:p>
    <w:p w:rsidR="00000000" w:rsidDel="00000000" w:rsidP="00000000" w:rsidRDefault="00000000" w:rsidRPr="00000000" w14:paraId="00000073">
      <w:pPr>
        <w:numPr>
          <w:ilvl w:val="0"/>
          <w:numId w:val="27"/>
        </w:numPr>
        <w:ind w:left="720" w:hanging="360"/>
        <w:contextualSpacing w:val="1"/>
        <w:rPr>
          <w:b w:val="0"/>
          <w:sz w:val="26"/>
          <w:szCs w:val="26"/>
        </w:rPr>
      </w:pPr>
      <w:r w:rsidDel="00000000" w:rsidR="00000000" w:rsidRPr="00000000">
        <w:rPr>
          <w:rtl w:val="0"/>
        </w:rPr>
        <w:t xml:space="preserve">abbia commissionato tale soluzione - attraverso un contratto di appalto o altra fattispecie negoziale avente analoga natura, anche a prescindere dal titolo dato al contratto - e il </w:t>
      </w:r>
      <w:r w:rsidDel="00000000" w:rsidR="00000000" w:rsidRPr="00000000">
        <w:rPr>
          <w:b w:val="1"/>
          <w:rtl w:val="0"/>
        </w:rPr>
        <w:t xml:space="preserve">contratto preveda l’acquisizione in capo ad essa di tutti i diritti di proprietà intellettuale e industriale</w:t>
      </w:r>
      <w:r w:rsidDel="00000000" w:rsidR="00000000" w:rsidRPr="00000000">
        <w:rPr>
          <w:rtl w:val="0"/>
        </w:rPr>
        <w:t xml:space="preserve"> sul </w:t>
      </w:r>
      <w:r w:rsidDel="00000000" w:rsidR="00000000" w:rsidRPr="00000000">
        <w:rPr>
          <w:i w:val="1"/>
          <w:rtl w:val="0"/>
        </w:rPr>
        <w:t xml:space="preserve">software</w:t>
      </w:r>
      <w:r w:rsidDel="00000000" w:rsidR="00000000" w:rsidRPr="00000000">
        <w:rPr>
          <w:rtl w:val="0"/>
        </w:rPr>
        <w:t xml:space="preserve"> sviluppato su committenza della Pubblica amministrazione, o comunque non attribuisca tale titolarità in capo all’appaltatore o a terzi.</w:t>
      </w:r>
    </w:p>
    <w:p w:rsidR="00000000" w:rsidDel="00000000" w:rsidP="00000000" w:rsidRDefault="00000000" w:rsidRPr="00000000" w14:paraId="00000074">
      <w:pPr>
        <w:numPr>
          <w:ilvl w:val="0"/>
          <w:numId w:val="27"/>
        </w:numPr>
        <w:ind w:left="720" w:hanging="360"/>
        <w:contextualSpacing w:val="1"/>
        <w:rPr>
          <w:b w:val="0"/>
          <w:sz w:val="26"/>
          <w:szCs w:val="26"/>
        </w:rPr>
      </w:pPr>
      <w:r w:rsidDel="00000000" w:rsidR="00000000" w:rsidRPr="00000000">
        <w:rPr>
          <w:rtl w:val="0"/>
        </w:rPr>
        <w:t xml:space="preserve">il </w:t>
      </w:r>
      <w:r w:rsidDel="00000000" w:rsidR="00000000" w:rsidRPr="00000000">
        <w:rPr>
          <w:i w:val="1"/>
          <w:rtl w:val="0"/>
        </w:rPr>
        <w:t xml:space="preserve">software</w:t>
      </w:r>
      <w:r w:rsidDel="00000000" w:rsidR="00000000" w:rsidRPr="00000000">
        <w:rPr>
          <w:rtl w:val="0"/>
        </w:rPr>
        <w:t xml:space="preserve"> sia stato realizzato da risorse interne all’amministrazione stessa.</w:t>
      </w:r>
    </w:p>
    <w:p w:rsidR="00000000" w:rsidDel="00000000" w:rsidP="00000000" w:rsidRDefault="00000000" w:rsidRPr="00000000" w14:paraId="00000075">
      <w:pPr>
        <w:ind w:left="0" w:firstLine="0"/>
        <w:contextualSpacing w:val="0"/>
        <w:rPr/>
      </w:pPr>
      <w:r w:rsidDel="00000000" w:rsidR="00000000" w:rsidRPr="00000000">
        <w:rPr>
          <w:rtl w:val="0"/>
        </w:rPr>
        <w:t xml:space="preserve">Ogni amministrazione deve, in sede di negoziazione di un contratto volto a commissionare lo sviluppo di un </w:t>
      </w:r>
      <w:r w:rsidDel="00000000" w:rsidR="00000000" w:rsidRPr="00000000">
        <w:rPr>
          <w:i w:val="1"/>
          <w:rtl w:val="0"/>
        </w:rPr>
        <w:t xml:space="preserve">software</w:t>
      </w:r>
      <w:r w:rsidDel="00000000" w:rsidR="00000000" w:rsidRPr="00000000">
        <w:rPr>
          <w:rtl w:val="0"/>
        </w:rPr>
        <w:t xml:space="preserve">, </w:t>
      </w:r>
      <w:r w:rsidDel="00000000" w:rsidR="00000000" w:rsidRPr="00000000">
        <w:rPr>
          <w:rtl w:val="0"/>
        </w:rPr>
        <w:t xml:space="preserve">garantirsi, all’esito dell’esecuzione del contratto</w:t>
      </w:r>
      <w:r w:rsidDel="00000000" w:rsidR="00000000" w:rsidRPr="00000000">
        <w:rPr>
          <w:rtl w:val="0"/>
        </w:rPr>
        <w:t xml:space="preserve">, la piena ed esclusiva titolarità di tutti i diritti sul </w:t>
      </w:r>
      <w:r w:rsidDel="00000000" w:rsidR="00000000" w:rsidRPr="00000000">
        <w:rPr>
          <w:i w:val="1"/>
          <w:rtl w:val="0"/>
        </w:rPr>
        <w:t xml:space="preserve">software</w:t>
      </w:r>
      <w:r w:rsidDel="00000000" w:rsidR="00000000" w:rsidRPr="00000000">
        <w:rPr>
          <w:rtl w:val="0"/>
        </w:rPr>
        <w:t xml:space="preserve"> oggetto di sviluppo, salvo che questo risulti eccessivamente oneroso per comprovate ragioni di carattere tecnico-economico (dal comma 2 dell’articolo 69 del CAD)</w:t>
      </w:r>
      <w:r w:rsidDel="00000000" w:rsidR="00000000" w:rsidRPr="00000000">
        <w:rPr>
          <w:rtl w:val="0"/>
        </w:rPr>
        <w:t xml:space="preserve">.</w:t>
      </w:r>
    </w:p>
    <w:p w:rsidR="00000000" w:rsidDel="00000000" w:rsidP="00000000" w:rsidRDefault="00000000" w:rsidRPr="00000000" w14:paraId="00000076">
      <w:pPr>
        <w:ind w:left="0" w:firstLine="0"/>
        <w:contextualSpacing w:val="0"/>
        <w:rPr/>
      </w:pPr>
      <w:r w:rsidDel="00000000" w:rsidR="00000000" w:rsidRPr="00000000">
        <w:rPr>
          <w:rtl w:val="0"/>
        </w:rPr>
        <w:t xml:space="preserve">Per </w:t>
      </w:r>
      <w:r w:rsidDel="00000000" w:rsidR="00000000" w:rsidRPr="00000000">
        <w:rPr>
          <w:i w:val="1"/>
          <w:rtl w:val="0"/>
        </w:rPr>
        <w:t xml:space="preserve">software</w:t>
      </w:r>
      <w:r w:rsidDel="00000000" w:rsidR="00000000" w:rsidRPr="00000000">
        <w:rPr>
          <w:rtl w:val="0"/>
        </w:rPr>
        <w:t xml:space="preserve"> oggetto di sviluppo, si intendono le parti di </w:t>
      </w:r>
      <w:r w:rsidDel="00000000" w:rsidR="00000000" w:rsidRPr="00000000">
        <w:rPr>
          <w:i w:val="1"/>
          <w:rtl w:val="0"/>
        </w:rPr>
        <w:t xml:space="preserve">software</w:t>
      </w:r>
      <w:r w:rsidDel="00000000" w:rsidR="00000000" w:rsidRPr="00000000">
        <w:rPr>
          <w:rtl w:val="0"/>
        </w:rPr>
        <w:t xml:space="preserve"> effettivamente sviluppate in esecuzione del contratto; resta inteso che lo sviluppo potrebbe basarsi sull’utilizzo di componenti </w:t>
      </w:r>
      <w:r w:rsidDel="00000000" w:rsidR="00000000" w:rsidRPr="00000000">
        <w:rPr>
          <w:i w:val="1"/>
          <w:rtl w:val="0"/>
        </w:rPr>
        <w:t xml:space="preserve">software</w:t>
      </w:r>
      <w:r w:rsidDel="00000000" w:rsidR="00000000" w:rsidRPr="00000000">
        <w:rPr>
          <w:rtl w:val="0"/>
        </w:rPr>
        <w:t xml:space="preserve"> già esistenti (es: librerie e </w:t>
      </w:r>
      <w:r w:rsidDel="00000000" w:rsidR="00000000" w:rsidRPr="00000000">
        <w:rPr>
          <w:i w:val="1"/>
          <w:rtl w:val="0"/>
        </w:rPr>
        <w:t xml:space="preserve">framework open source</w:t>
      </w:r>
      <w:r w:rsidDel="00000000" w:rsidR="00000000" w:rsidRPr="00000000">
        <w:rPr>
          <w:rtl w:val="0"/>
        </w:rPr>
        <w:t xml:space="preserve"> di terzi) per le quali non è necessario acquisire titolarità ma solo licenza d’uso (che dev’essere compatibile con le finalità di riuso, si veda </w:t>
      </w:r>
      <w:commentRangeStart w:id="8"/>
      <w:commentRangeStart w:id="9"/>
      <w:r w:rsidDel="00000000" w:rsidR="00000000" w:rsidRPr="00000000">
        <w:rPr>
          <w:rtl w:val="0"/>
        </w:rPr>
        <w:t xml:space="preserve">XXXXXXX</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w:t>
      </w:r>
    </w:p>
    <w:p w:rsidR="00000000" w:rsidDel="00000000" w:rsidP="00000000" w:rsidRDefault="00000000" w:rsidRPr="00000000" w14:paraId="00000077">
      <w:pPr>
        <w:ind w:left="0" w:firstLine="0"/>
        <w:contextualSpacing w:val="0"/>
        <w:rPr/>
      </w:pPr>
      <w:r w:rsidDel="00000000" w:rsidR="00000000" w:rsidRPr="00000000">
        <w:rPr>
          <w:rtl w:val="0"/>
        </w:rPr>
        <w:t xml:space="preserve">La mancata acquisizione della titolarità dell’opera non può essere utilizzata per ottenere condizioni economiche più vantaggiose, poiché non costituisce comprovata ragione di carattere tecnico-economico ai sensi dell’articolo 69 comma 2 del CAD.</w:t>
      </w:r>
    </w:p>
    <w:p w:rsidR="00000000" w:rsidDel="00000000" w:rsidP="00000000" w:rsidRDefault="00000000" w:rsidRPr="00000000" w14:paraId="00000078">
      <w:pPr>
        <w:contextualSpacing w:val="0"/>
        <w:rPr/>
      </w:pPr>
      <w:r w:rsidDel="00000000" w:rsidR="00000000" w:rsidRPr="00000000">
        <w:rPr>
          <w:rtl w:val="0"/>
        </w:rPr>
        <w:t xml:space="preserve">Un’amministrazione, ai sensi dell’articolo 69, deve egualmente acquisire la totalità dei diritti di proprietà intellettuale e industriale su eventuali personalizzazioni o moduli </w:t>
      </w:r>
      <w:r w:rsidDel="00000000" w:rsidR="00000000" w:rsidRPr="00000000">
        <w:rPr>
          <w:i w:val="1"/>
          <w:rtl w:val="0"/>
        </w:rPr>
        <w:t xml:space="preserve">software</w:t>
      </w:r>
      <w:r w:rsidDel="00000000" w:rsidR="00000000" w:rsidRPr="00000000">
        <w:rPr>
          <w:rtl w:val="0"/>
        </w:rPr>
        <w:t xml:space="preserve"> destinati a integrarsi o interfacciarsi con un </w:t>
      </w:r>
      <w:r w:rsidDel="00000000" w:rsidR="00000000" w:rsidRPr="00000000">
        <w:rPr>
          <w:i w:val="1"/>
          <w:rtl w:val="0"/>
        </w:rPr>
        <w:t xml:space="preserve">software</w:t>
      </w:r>
      <w:r w:rsidDel="00000000" w:rsidR="00000000" w:rsidRPr="00000000">
        <w:rPr>
          <w:rtl w:val="0"/>
        </w:rPr>
        <w:t xml:space="preserve"> proprietario. In tal caso, l’obbligo di cui all’art. 69 avrà ad oggetto esclusivamente il modulo o la parte del </w:t>
      </w:r>
      <w:r w:rsidDel="00000000" w:rsidR="00000000" w:rsidRPr="00000000">
        <w:rPr>
          <w:i w:val="1"/>
          <w:rtl w:val="0"/>
        </w:rPr>
        <w:t xml:space="preserve">software</w:t>
      </w:r>
      <w:r w:rsidDel="00000000" w:rsidR="00000000" w:rsidRPr="00000000">
        <w:rPr>
          <w:rtl w:val="0"/>
        </w:rPr>
        <w:t xml:space="preserve"> oggetto di </w:t>
      </w:r>
      <w:r w:rsidDel="00000000" w:rsidR="00000000" w:rsidRPr="00000000">
        <w:rPr>
          <w:rtl w:val="0"/>
        </w:rPr>
        <w:t xml:space="preserve">sviluppo</w:t>
      </w:r>
      <w:r w:rsidDel="00000000" w:rsidR="00000000" w:rsidRPr="00000000">
        <w:rPr>
          <w:rtl w:val="0"/>
        </w:rPr>
        <w:t xml:space="preserve">; tale modulo dovrà quindi essere separato dal resto del </w:t>
      </w:r>
      <w:r w:rsidDel="00000000" w:rsidR="00000000" w:rsidRPr="00000000">
        <w:rPr>
          <w:i w:val="1"/>
          <w:rtl w:val="0"/>
        </w:rPr>
        <w:t xml:space="preserve">software</w:t>
      </w:r>
      <w:r w:rsidDel="00000000" w:rsidR="00000000" w:rsidRPr="00000000">
        <w:rPr>
          <w:rtl w:val="0"/>
        </w:rPr>
        <w:t xml:space="preserve"> e rilasciato secondo le modalità indicate in </w:t>
      </w:r>
      <w:hyperlink w:anchor="_efjpbfkmm15u">
        <w:r w:rsidDel="00000000" w:rsidR="00000000" w:rsidRPr="00000000">
          <w:rPr>
            <w:color w:val="1155cc"/>
            <w:u w:val="single"/>
            <w:rtl w:val="0"/>
          </w:rPr>
          <w:t xml:space="preserve">3.7. Sviluppo di nuovo </w:t>
        </w:r>
      </w:hyperlink>
      <w:hyperlink w:anchor="_efjpbfkmm15u">
        <w:r w:rsidDel="00000000" w:rsidR="00000000" w:rsidRPr="00000000">
          <w:rPr>
            <w:i w:val="1"/>
            <w:color w:val="1155cc"/>
            <w:u w:val="single"/>
            <w:rtl w:val="0"/>
          </w:rPr>
          <w:t xml:space="preserve">software</w:t>
        </w:r>
      </w:hyperlink>
      <w:r w:rsidDel="00000000" w:rsidR="00000000" w:rsidRPr="00000000">
        <w:rPr>
          <w:rtl w:val="0"/>
        </w:rPr>
        <w:t xml:space="preserve">, avendo cura di indicare </w:t>
      </w:r>
      <w:commentRangeStart w:id="10"/>
      <w:r w:rsidDel="00000000" w:rsidR="00000000" w:rsidRPr="00000000">
        <w:rPr>
          <w:rtl w:val="0"/>
        </w:rPr>
        <w:t xml:space="preserve">la necessaria dipendenza proprietaria</w:t>
      </w:r>
      <w:commentRangeEnd w:id="10"/>
      <w:r w:rsidDel="00000000" w:rsidR="00000000" w:rsidRPr="00000000">
        <w:commentReference w:id="10"/>
      </w:r>
      <w:r w:rsidDel="00000000" w:rsidR="00000000" w:rsidRPr="00000000">
        <w:rPr>
          <w:rtl w:val="0"/>
        </w:rPr>
        <w:t xml:space="preserve"> nella documentazione.</w:t>
      </w:r>
    </w:p>
    <w:p w:rsidR="00000000" w:rsidDel="00000000" w:rsidP="00000000" w:rsidRDefault="00000000" w:rsidRPr="00000000" w14:paraId="00000079">
      <w:pPr>
        <w:contextualSpacing w:val="0"/>
        <w:rPr/>
      </w:pPr>
      <w:r w:rsidDel="00000000" w:rsidR="00000000" w:rsidRPr="00000000">
        <w:rPr>
          <w:rtl w:val="0"/>
        </w:rPr>
        <w:t xml:space="preserve">Ad esempio, e</w:t>
      </w:r>
      <w:r w:rsidDel="00000000" w:rsidR="00000000" w:rsidRPr="00000000">
        <w:rPr>
          <w:rtl w:val="0"/>
        </w:rPr>
        <w:t xml:space="preserve">spressioni come quelle che seguono</w:t>
      </w:r>
      <w:r w:rsidDel="00000000" w:rsidR="00000000" w:rsidRPr="00000000">
        <w:rPr>
          <w:rtl w:val="0"/>
        </w:rPr>
        <w:t xml:space="preserve">, ove presenti nei contratti per lo sviluppo di </w:t>
      </w:r>
      <w:r w:rsidDel="00000000" w:rsidR="00000000" w:rsidRPr="00000000">
        <w:rPr>
          <w:i w:val="1"/>
          <w:rtl w:val="0"/>
        </w:rPr>
        <w:t xml:space="preserve">software</w:t>
      </w:r>
      <w:r w:rsidDel="00000000" w:rsidR="00000000" w:rsidRPr="00000000">
        <w:rPr>
          <w:rtl w:val="0"/>
        </w:rPr>
        <w:t xml:space="preserve"> consentono di ritenere che l’amministrazione sia titolare dei diritti nel senso richiesto dall’articolo 69 del CAD: </w:t>
      </w:r>
    </w:p>
    <w:p w:rsidR="00000000" w:rsidDel="00000000" w:rsidP="00000000" w:rsidRDefault="00000000" w:rsidRPr="00000000" w14:paraId="0000007A">
      <w:pPr>
        <w:numPr>
          <w:ilvl w:val="0"/>
          <w:numId w:val="34"/>
        </w:numPr>
        <w:ind w:left="720" w:hanging="360"/>
        <w:contextualSpacing w:val="1"/>
        <w:rPr>
          <w:b w:val="0"/>
          <w:sz w:val="26"/>
          <w:szCs w:val="26"/>
        </w:rPr>
      </w:pPr>
      <w:r w:rsidDel="00000000" w:rsidR="00000000" w:rsidRPr="00000000">
        <w:rPr>
          <w:rtl w:val="0"/>
        </w:rPr>
        <w:t xml:space="preserve">“il committente sarà titolare del </w:t>
      </w:r>
      <w:r w:rsidDel="00000000" w:rsidR="00000000" w:rsidRPr="00000000">
        <w:rPr>
          <w:i w:val="1"/>
          <w:rtl w:val="0"/>
        </w:rPr>
        <w:t xml:space="preserve">software</w:t>
      </w:r>
      <w:r w:rsidDel="00000000" w:rsidR="00000000" w:rsidRPr="00000000">
        <w:rPr>
          <w:rtl w:val="0"/>
        </w:rPr>
        <w:t xml:space="preserve"> sviluppato”;</w:t>
      </w:r>
    </w:p>
    <w:p w:rsidR="00000000" w:rsidDel="00000000" w:rsidP="00000000" w:rsidRDefault="00000000" w:rsidRPr="00000000" w14:paraId="0000007B">
      <w:pPr>
        <w:numPr>
          <w:ilvl w:val="0"/>
          <w:numId w:val="34"/>
        </w:numPr>
        <w:ind w:left="720" w:hanging="360"/>
        <w:contextualSpacing w:val="1"/>
        <w:rPr>
          <w:b w:val="0"/>
          <w:sz w:val="26"/>
          <w:szCs w:val="26"/>
        </w:rPr>
      </w:pPr>
      <w:r w:rsidDel="00000000" w:rsidR="00000000" w:rsidRPr="00000000">
        <w:rPr>
          <w:rtl w:val="0"/>
        </w:rPr>
        <w:t xml:space="preserve">“la proprietà della soluzione informatica oggetto del contratto farà capo al committente o all’Amministrazione”;</w:t>
      </w:r>
    </w:p>
    <w:p w:rsidR="00000000" w:rsidDel="00000000" w:rsidP="00000000" w:rsidRDefault="00000000" w:rsidRPr="00000000" w14:paraId="0000007C">
      <w:pPr>
        <w:numPr>
          <w:ilvl w:val="0"/>
          <w:numId w:val="34"/>
        </w:numPr>
        <w:ind w:left="720" w:hanging="360"/>
        <w:contextualSpacing w:val="1"/>
        <w:rPr>
          <w:b w:val="0"/>
          <w:sz w:val="26"/>
          <w:szCs w:val="26"/>
        </w:rPr>
      </w:pPr>
      <w:r w:rsidDel="00000000" w:rsidR="00000000" w:rsidRPr="00000000">
        <w:rPr>
          <w:rtl w:val="0"/>
        </w:rPr>
        <w:t xml:space="preserve">“al termine del contratto la proprietà intellettuale sulla soluzione informatica oggetto di sviluppo competerà all’amministrazione committente”;</w:t>
      </w:r>
    </w:p>
    <w:p w:rsidR="00000000" w:rsidDel="00000000" w:rsidP="00000000" w:rsidRDefault="00000000" w:rsidRPr="00000000" w14:paraId="0000007D">
      <w:pPr>
        <w:numPr>
          <w:ilvl w:val="0"/>
          <w:numId w:val="34"/>
        </w:numPr>
        <w:ind w:left="720" w:hanging="360"/>
        <w:contextualSpacing w:val="1"/>
        <w:rPr>
          <w:b w:val="0"/>
          <w:sz w:val="26"/>
          <w:szCs w:val="26"/>
        </w:rPr>
      </w:pPr>
      <w:r w:rsidDel="00000000" w:rsidR="00000000" w:rsidRPr="00000000">
        <w:rPr>
          <w:rtl w:val="0"/>
        </w:rPr>
        <w:t xml:space="preserve">“tutti i diritti d’autore sul </w:t>
      </w:r>
      <w:r w:rsidDel="00000000" w:rsidR="00000000" w:rsidRPr="00000000">
        <w:rPr>
          <w:i w:val="1"/>
          <w:rtl w:val="0"/>
        </w:rPr>
        <w:t xml:space="preserve">software</w:t>
      </w:r>
      <w:r w:rsidDel="00000000" w:rsidR="00000000" w:rsidRPr="00000000">
        <w:rPr>
          <w:rtl w:val="0"/>
        </w:rPr>
        <w:t xml:space="preserve"> sviluppato verranno trasferiti, a seguito del completamento dell’opera, all’amministrazione committente che ne diverrà titolare”;</w:t>
      </w:r>
    </w:p>
    <w:p w:rsidR="00000000" w:rsidDel="00000000" w:rsidP="00000000" w:rsidRDefault="00000000" w:rsidRPr="00000000" w14:paraId="0000007E">
      <w:pPr>
        <w:numPr>
          <w:ilvl w:val="0"/>
          <w:numId w:val="34"/>
        </w:numPr>
        <w:ind w:left="720" w:hanging="360"/>
        <w:contextualSpacing w:val="1"/>
        <w:rPr>
          <w:b w:val="0"/>
          <w:sz w:val="26"/>
          <w:szCs w:val="26"/>
        </w:rPr>
      </w:pPr>
      <w:r w:rsidDel="00000000" w:rsidR="00000000" w:rsidRPr="00000000">
        <w:rPr>
          <w:rtl w:val="0"/>
        </w:rPr>
        <w:t xml:space="preserve">“tutti i diritti di sfruttamento economico sul </w:t>
      </w:r>
      <w:r w:rsidDel="00000000" w:rsidR="00000000" w:rsidRPr="00000000">
        <w:rPr>
          <w:i w:val="1"/>
          <w:rtl w:val="0"/>
        </w:rPr>
        <w:t xml:space="preserve">software</w:t>
      </w:r>
      <w:r w:rsidDel="00000000" w:rsidR="00000000" w:rsidRPr="00000000">
        <w:rPr>
          <w:rtl w:val="0"/>
        </w:rPr>
        <w:t xml:space="preserve"> oggetto del contratto competono all’amministrazione committente”.</w:t>
      </w:r>
    </w:p>
    <w:p w:rsidR="00000000" w:rsidDel="00000000" w:rsidP="00000000" w:rsidRDefault="00000000" w:rsidRPr="00000000" w14:paraId="0000007F">
      <w:pPr>
        <w:pStyle w:val="Heading2"/>
        <w:contextualSpacing w:val="0"/>
        <w:rPr>
          <w:sz w:val="26"/>
          <w:szCs w:val="26"/>
        </w:rPr>
      </w:pPr>
      <w:bookmarkStart w:colFirst="0" w:colLast="0" w:name="_evcr7swhwu7e" w:id="8"/>
      <w:bookmarkEnd w:id="8"/>
      <w:r w:rsidDel="00000000" w:rsidR="00000000" w:rsidRPr="00000000">
        <w:rPr>
          <w:sz w:val="26"/>
          <w:szCs w:val="26"/>
          <w:rtl w:val="0"/>
        </w:rPr>
        <w:t xml:space="preserve">1.6. Conformità del </w:t>
      </w:r>
      <w:r w:rsidDel="00000000" w:rsidR="00000000" w:rsidRPr="00000000">
        <w:rPr>
          <w:i w:val="1"/>
          <w:sz w:val="26"/>
          <w:szCs w:val="26"/>
          <w:rtl w:val="0"/>
        </w:rPr>
        <w:t xml:space="preserve">software</w:t>
      </w:r>
      <w:r w:rsidDel="00000000" w:rsidR="00000000" w:rsidRPr="00000000">
        <w:rPr>
          <w:sz w:val="26"/>
          <w:szCs w:val="26"/>
          <w:rtl w:val="0"/>
        </w:rPr>
        <w:t xml:space="preserve"> alla normativa</w:t>
      </w:r>
    </w:p>
    <w:p w:rsidR="00000000" w:rsidDel="00000000" w:rsidP="00000000" w:rsidRDefault="00000000" w:rsidRPr="00000000" w14:paraId="00000080">
      <w:pPr>
        <w:contextualSpacing w:val="0"/>
        <w:rPr/>
      </w:pPr>
      <w:r w:rsidDel="00000000" w:rsidR="00000000" w:rsidRPr="00000000">
        <w:rPr>
          <w:rtl w:val="0"/>
        </w:rPr>
        <w:t xml:space="preserve">Il riuso del </w:t>
      </w:r>
      <w:r w:rsidDel="00000000" w:rsidR="00000000" w:rsidRPr="00000000">
        <w:rPr>
          <w:i w:val="1"/>
          <w:rtl w:val="0"/>
        </w:rPr>
        <w:t xml:space="preserve">software</w:t>
      </w:r>
      <w:r w:rsidDel="00000000" w:rsidR="00000000" w:rsidRPr="00000000">
        <w:rPr>
          <w:rtl w:val="0"/>
        </w:rPr>
        <w:t xml:space="preserve"> è un canale di amplificazione di ogni scelta in ambito informatico ed è completamente neutro rispetto alla bontà o erroneità di tali scelte. Esso può agire da moltiplicatore dell’impatto delle buone prassi o, allo stesso modo, da moltiplicatore di scelte erronee la cui diffusione non è auspicabile.</w:t>
      </w:r>
    </w:p>
    <w:p w:rsidR="00000000" w:rsidDel="00000000" w:rsidP="00000000" w:rsidRDefault="00000000" w:rsidRPr="00000000" w14:paraId="00000081">
      <w:pPr>
        <w:contextualSpacing w:val="0"/>
        <w:rPr/>
      </w:pPr>
      <w:r w:rsidDel="00000000" w:rsidR="00000000" w:rsidRPr="00000000">
        <w:rPr>
          <w:rtl w:val="0"/>
        </w:rPr>
        <w:t xml:space="preserve">Nel promuovere il riuso e la diffusione del </w:t>
      </w:r>
      <w:r w:rsidDel="00000000" w:rsidR="00000000" w:rsidRPr="00000000">
        <w:rPr>
          <w:i w:val="1"/>
          <w:rtl w:val="0"/>
        </w:rPr>
        <w:t xml:space="preserve">software</w:t>
      </w:r>
      <w:r w:rsidDel="00000000" w:rsidR="00000000" w:rsidRPr="00000000">
        <w:rPr>
          <w:rtl w:val="0"/>
        </w:rPr>
        <w:t xml:space="preserve"> sul quale insistono diritti di proprietà intellettuale di un’Amministrazione</w:t>
      </w:r>
      <w:r w:rsidDel="00000000" w:rsidR="00000000" w:rsidRPr="00000000">
        <w:rPr>
          <w:rtl w:val="0"/>
        </w:rPr>
        <w:t xml:space="preserve">, con un importante vantaggio economico e in termini di efficienza, è importante richiamare l’attenzione delle singole Amministrazioni sull’importanza che il </w:t>
      </w:r>
      <w:r w:rsidDel="00000000" w:rsidR="00000000" w:rsidRPr="00000000">
        <w:rPr>
          <w:i w:val="1"/>
          <w:rtl w:val="0"/>
        </w:rPr>
        <w:t xml:space="preserve">software</w:t>
      </w:r>
      <w:r w:rsidDel="00000000" w:rsidR="00000000" w:rsidRPr="00000000">
        <w:rPr>
          <w:rtl w:val="0"/>
        </w:rPr>
        <w:t xml:space="preserve"> posto in riuso - come d’altra parte l’intero parco </w:t>
      </w:r>
      <w:r w:rsidDel="00000000" w:rsidR="00000000" w:rsidRPr="00000000">
        <w:rPr>
          <w:i w:val="1"/>
          <w:rtl w:val="0"/>
          <w:rPrChange w:author="Daniela Intravaia" w:id="29" w:date="2018-07-24T10:04:45Z">
            <w:rPr/>
          </w:rPrChange>
        </w:rPr>
        <w:t xml:space="preserve">software</w:t>
      </w:r>
      <w:r w:rsidDel="00000000" w:rsidR="00000000" w:rsidRPr="00000000">
        <w:rPr>
          <w:rtl w:val="0"/>
        </w:rPr>
        <w:t xml:space="preserve"> in uso a ogni amministrazione - sia conforme alla disciplina vigente.</w:t>
      </w:r>
    </w:p>
    <w:p w:rsidR="00000000" w:rsidDel="00000000" w:rsidP="00000000" w:rsidRDefault="00000000" w:rsidRPr="00000000" w14:paraId="00000082">
      <w:pPr>
        <w:contextualSpacing w:val="0"/>
        <w:rPr/>
      </w:pPr>
      <w:r w:rsidDel="00000000" w:rsidR="00000000" w:rsidRPr="00000000">
        <w:rPr>
          <w:rtl w:val="0"/>
        </w:rPr>
        <w:t xml:space="preserve">Poiché il processo di acquisizione di un </w:t>
      </w:r>
      <w:r w:rsidDel="00000000" w:rsidR="00000000" w:rsidRPr="00000000">
        <w:rPr>
          <w:i w:val="1"/>
          <w:rtl w:val="0"/>
        </w:rPr>
        <w:t xml:space="preserve">software</w:t>
      </w:r>
      <w:r w:rsidDel="00000000" w:rsidR="00000000" w:rsidRPr="00000000">
        <w:rPr>
          <w:rtl w:val="0"/>
        </w:rPr>
        <w:t xml:space="preserve"> </w:t>
      </w:r>
      <w:ins w:author="Daniela Intravaia" w:id="30" w:date="2018-07-24T10:05:07Z">
        <w:r w:rsidDel="00000000" w:rsidR="00000000" w:rsidRPr="00000000">
          <w:rPr>
            <w:rtl w:val="0"/>
          </w:rPr>
          <w:t xml:space="preserve">in</w:t>
        </w:r>
      </w:ins>
      <w:del w:author="Daniela Intravaia" w:id="30" w:date="2018-07-24T10:05:07Z">
        <w:r w:rsidDel="00000000" w:rsidR="00000000" w:rsidRPr="00000000">
          <w:rPr>
            <w:rtl w:val="0"/>
          </w:rPr>
          <w:delText xml:space="preserve">a</w:delText>
        </w:r>
      </w:del>
      <w:r w:rsidDel="00000000" w:rsidR="00000000" w:rsidRPr="00000000">
        <w:rPr>
          <w:rtl w:val="0"/>
        </w:rPr>
        <w:t xml:space="preserve"> riuso spesso comprende personalizzazioni e aggregazioni di diverse componenti, alcune delle quali potrebbero non essere più in uso o rilasciate anche anni prima, è importante ricordare che </w:t>
      </w:r>
      <w:ins w:author="Daniela Intravaia" w:id="31" w:date="2018-07-24T10:10:45Z">
        <w:r w:rsidDel="00000000" w:rsidR="00000000" w:rsidRPr="00000000">
          <w:rPr>
            <w:rtl w:val="0"/>
          </w:rPr>
          <w:t xml:space="preserve">la verifica della piena conformità ai contesti normativi </w:t>
        </w:r>
      </w:ins>
      <w:del w:author="Daniela Intravaia" w:id="31" w:date="2018-07-24T10:10:45Z">
        <w:r w:rsidDel="00000000" w:rsidR="00000000" w:rsidRPr="00000000">
          <w:rPr>
            <w:rtl w:val="0"/>
          </w:rPr>
          <w:delText xml:space="preserve">la compliance </w:delText>
        </w:r>
      </w:del>
      <w:r w:rsidDel="00000000" w:rsidR="00000000" w:rsidRPr="00000000">
        <w:rPr>
          <w:rtl w:val="0"/>
        </w:rPr>
        <w:t xml:space="preserve">rimane in capo all’amministrazione che prend</w:t>
      </w:r>
      <w:ins w:author="Daniela Intravaia" w:id="32" w:date="2018-07-24T10:11:21Z">
        <w:r w:rsidDel="00000000" w:rsidR="00000000" w:rsidRPr="00000000">
          <w:rPr>
            <w:rtl w:val="0"/>
          </w:rPr>
          <w:t xml:space="preserve">a</w:t>
        </w:r>
      </w:ins>
      <w:del w:author="Daniela Intravaia" w:id="32" w:date="2018-07-24T10:11:21Z">
        <w:r w:rsidDel="00000000" w:rsidR="00000000" w:rsidRPr="00000000">
          <w:rPr>
            <w:rtl w:val="0"/>
          </w:rPr>
          <w:delText xml:space="preserve">e</w:delText>
        </w:r>
      </w:del>
      <w:r w:rsidDel="00000000" w:rsidR="00000000" w:rsidRPr="00000000">
        <w:rPr>
          <w:rtl w:val="0"/>
        </w:rPr>
        <w:t xml:space="preserve"> in riuso un </w:t>
      </w:r>
      <w:r w:rsidDel="00000000" w:rsidR="00000000" w:rsidRPr="00000000">
        <w:rPr>
          <w:i w:val="1"/>
          <w:rtl w:val="0"/>
        </w:rPr>
        <w:t xml:space="preserve">software</w:t>
      </w:r>
      <w:r w:rsidDel="00000000" w:rsidR="00000000" w:rsidRPr="00000000">
        <w:rPr>
          <w:rtl w:val="0"/>
        </w:rPr>
        <w:t xml:space="preserve">, poiché solo </w:t>
      </w:r>
      <w:ins w:author="Daniela Intravaia" w:id="33" w:date="2018-07-24T10:11:58Z">
        <w:r w:rsidDel="00000000" w:rsidR="00000000" w:rsidRPr="00000000">
          <w:rPr>
            <w:rtl w:val="0"/>
          </w:rPr>
          <w:t xml:space="preserve">ad </w:t>
        </w:r>
      </w:ins>
      <w:r w:rsidDel="00000000" w:rsidR="00000000" w:rsidRPr="00000000">
        <w:rPr>
          <w:rtl w:val="0"/>
        </w:rPr>
        <w:t xml:space="preserve">essa </w:t>
      </w:r>
      <w:ins w:author="Daniela Intravaia" w:id="34" w:date="2018-07-24T10:12:09Z">
        <w:r w:rsidDel="00000000" w:rsidR="00000000" w:rsidRPr="00000000">
          <w:rPr>
            <w:rtl w:val="0"/>
          </w:rPr>
          <w:t xml:space="preserve">compete la responsabiltà delle decisioni assunte nell’ambito dei margini di discrezionalità assegnati e nel rispetto dei principi costituzionali di buon andamento. </w:t>
        </w:r>
      </w:ins>
      <w:del w:author="Daniela Intravaia" w:id="34" w:date="2018-07-24T10:12:09Z">
        <w:r w:rsidDel="00000000" w:rsidR="00000000" w:rsidRPr="00000000">
          <w:rPr>
            <w:rtl w:val="0"/>
          </w:rPr>
          <w:delText xml:space="preserve">può eseguirla nel contesto legislativo e nel momento in cui il </w:delText>
        </w:r>
        <w:r w:rsidDel="00000000" w:rsidR="00000000" w:rsidRPr="00000000">
          <w:rPr>
            <w:i w:val="1"/>
            <w:rtl w:val="0"/>
          </w:rPr>
          <w:delText xml:space="preserve">software</w:delText>
        </w:r>
        <w:r w:rsidDel="00000000" w:rsidR="00000000" w:rsidRPr="00000000">
          <w:rPr>
            <w:rtl w:val="0"/>
          </w:rPr>
          <w:delText xml:space="preserve"> viene messo in produzione. </w:delText>
        </w:r>
      </w:del>
      <w:r w:rsidDel="00000000" w:rsidR="00000000" w:rsidRPr="00000000">
        <w:rPr>
          <w:rtl w:val="0"/>
        </w:rPr>
      </w:r>
    </w:p>
    <w:p w:rsidR="00000000" w:rsidDel="00000000" w:rsidP="00000000" w:rsidRDefault="00000000" w:rsidRPr="00000000" w14:paraId="00000083">
      <w:pPr>
        <w:pStyle w:val="Heading2"/>
        <w:contextualSpacing w:val="0"/>
        <w:rPr>
          <w:sz w:val="26"/>
          <w:szCs w:val="26"/>
        </w:rPr>
      </w:pPr>
      <w:bookmarkStart w:colFirst="0" w:colLast="0" w:name="_81z9etnzmvcg" w:id="9"/>
      <w:bookmarkEnd w:id="9"/>
      <w:r w:rsidDel="00000000" w:rsidR="00000000" w:rsidRPr="00000000">
        <w:rPr>
          <w:sz w:val="26"/>
          <w:szCs w:val="26"/>
          <w:rtl w:val="0"/>
        </w:rPr>
        <w:t xml:space="preserve">1.7. Glossario</w:t>
      </w:r>
    </w:p>
    <w:p w:rsidR="00000000" w:rsidDel="00000000" w:rsidP="00000000" w:rsidRDefault="00000000" w:rsidRPr="00000000" w14:paraId="00000084">
      <w:pPr>
        <w:ind w:left="-30" w:firstLine="0"/>
        <w:contextualSpacing w:val="0"/>
        <w:rPr/>
      </w:pPr>
      <w:r w:rsidDel="00000000" w:rsidR="00000000" w:rsidRPr="00000000">
        <w:rPr>
          <w:rtl w:val="0"/>
        </w:rPr>
      </w:r>
    </w:p>
    <w:p w:rsidR="00000000" w:rsidDel="00000000" w:rsidP="00000000" w:rsidRDefault="00000000" w:rsidRPr="00000000" w14:paraId="00000085">
      <w:pPr>
        <w:ind w:left="-30" w:firstLine="0"/>
        <w:contextualSpacing w:val="0"/>
        <w:rPr>
          <w:i w:val="1"/>
        </w:rPr>
      </w:pPr>
      <w:r w:rsidDel="00000000" w:rsidR="00000000" w:rsidRPr="00000000">
        <w:rPr>
          <w:b w:val="1"/>
          <w:rtl w:val="0"/>
        </w:rPr>
        <w:t xml:space="preserve">Artefatto: </w:t>
      </w:r>
      <w:r w:rsidDel="00000000" w:rsidR="00000000" w:rsidRPr="00000000">
        <w:rPr>
          <w:rtl w:val="0"/>
        </w:rPr>
        <w:t xml:space="preserve">sottoprodotto realizzato durante lo sviluppo del </w:t>
      </w:r>
      <w:r w:rsidDel="00000000" w:rsidR="00000000" w:rsidRPr="00000000">
        <w:rPr>
          <w:i w:val="1"/>
          <w:rtl w:val="0"/>
        </w:rPr>
        <w:t xml:space="preserve">software</w:t>
      </w:r>
      <w:r w:rsidDel="00000000" w:rsidR="00000000" w:rsidRPr="00000000">
        <w:rPr>
          <w:rtl w:val="0"/>
        </w:rPr>
        <w:t xml:space="preserve"> che aiuta a descrivere funzioni, architettura, progettazione e messa in esercizio; a solo titolo di esempio: requisiti funzionali, descrizione delle basi dati e dei processi, il </w:t>
      </w:r>
      <w:r w:rsidDel="00000000" w:rsidR="00000000" w:rsidRPr="00000000">
        <w:rPr>
          <w:i w:val="1"/>
          <w:rtl w:val="0"/>
        </w:rPr>
        <w:t xml:space="preserve">set</w:t>
      </w:r>
      <w:r w:rsidDel="00000000" w:rsidR="00000000" w:rsidRPr="00000000">
        <w:rPr>
          <w:rtl w:val="0"/>
        </w:rPr>
        <w:t xml:space="preserve"> di </w:t>
      </w:r>
      <w:r w:rsidDel="00000000" w:rsidR="00000000" w:rsidRPr="00000000">
        <w:rPr>
          <w:i w:val="1"/>
          <w:rtl w:val="0"/>
        </w:rPr>
        <w:t xml:space="preserve">test.</w:t>
      </w:r>
    </w:p>
    <w:p w:rsidR="00000000" w:rsidDel="00000000" w:rsidP="00000000" w:rsidRDefault="00000000" w:rsidRPr="00000000" w14:paraId="00000086">
      <w:pPr>
        <w:ind w:left="-30" w:firstLine="0"/>
        <w:contextualSpacing w:val="0"/>
        <w:rPr/>
      </w:pPr>
      <w:r w:rsidDel="00000000" w:rsidR="00000000" w:rsidRPr="00000000">
        <w:rPr>
          <w:b w:val="1"/>
          <w:i w:val="1"/>
          <w:rtl w:val="0"/>
        </w:rPr>
        <w:t xml:space="preserve">Code Hosting</w:t>
      </w:r>
      <w:r w:rsidDel="00000000" w:rsidR="00000000" w:rsidRPr="00000000">
        <w:rPr>
          <w:b w:val="1"/>
          <w:rtl w:val="0"/>
        </w:rPr>
        <w:t xml:space="preserve"> (strumento di)</w:t>
      </w:r>
      <w:r w:rsidDel="00000000" w:rsidR="00000000" w:rsidRPr="00000000">
        <w:rPr>
          <w:rtl w:val="0"/>
        </w:rPr>
        <w:t xml:space="preserve">: una piattaforma che consente la pubblicazione di codice sorgente, organizzato in più </w:t>
      </w:r>
      <w:r w:rsidDel="00000000" w:rsidR="00000000" w:rsidRPr="00000000">
        <w:rPr>
          <w:i w:val="1"/>
          <w:rtl w:val="0"/>
        </w:rPr>
        <w:t xml:space="preserve">repository</w:t>
      </w:r>
      <w:r w:rsidDel="00000000" w:rsidR="00000000" w:rsidRPr="00000000">
        <w:rPr>
          <w:rtl w:val="0"/>
        </w:rPr>
        <w:t xml:space="preserve">. Gli strumenti di </w:t>
      </w:r>
      <w:r w:rsidDel="00000000" w:rsidR="00000000" w:rsidRPr="00000000">
        <w:rPr>
          <w:i w:val="1"/>
          <w:rtl w:val="0"/>
        </w:rPr>
        <w:t xml:space="preserve">code hosting</w:t>
      </w:r>
      <w:r w:rsidDel="00000000" w:rsidR="00000000" w:rsidRPr="00000000">
        <w:rPr>
          <w:rtl w:val="0"/>
        </w:rPr>
        <w:t xml:space="preserve"> offrono spesso anche funzionalità legate all’evoluzione di un </w:t>
      </w:r>
      <w:r w:rsidDel="00000000" w:rsidR="00000000" w:rsidRPr="00000000">
        <w:rPr>
          <w:i w:val="1"/>
          <w:rtl w:val="0"/>
        </w:rPr>
        <w:t xml:space="preserve">software</w:t>
      </w:r>
      <w:r w:rsidDel="00000000" w:rsidR="00000000" w:rsidRPr="00000000">
        <w:rPr>
          <w:rtl w:val="0"/>
        </w:rPr>
        <w:t xml:space="preserve"> quali sistemi di </w:t>
      </w:r>
      <w:r w:rsidDel="00000000" w:rsidR="00000000" w:rsidRPr="00000000">
        <w:rPr>
          <w:i w:val="1"/>
          <w:rtl w:val="0"/>
        </w:rPr>
        <w:t xml:space="preserve">ticketing</w:t>
      </w:r>
      <w:r w:rsidDel="00000000" w:rsidR="00000000" w:rsidRPr="00000000">
        <w:rPr>
          <w:rtl w:val="0"/>
        </w:rPr>
        <w:t xml:space="preserve">, processi per la contribuzione di codice da parte di terzi, area per il </w:t>
      </w:r>
      <w:r w:rsidDel="00000000" w:rsidR="00000000" w:rsidRPr="00000000">
        <w:rPr>
          <w:i w:val="1"/>
          <w:rtl w:val="0"/>
        </w:rPr>
        <w:t xml:space="preserve">download</w:t>
      </w:r>
      <w:r w:rsidDel="00000000" w:rsidR="00000000" w:rsidRPr="00000000">
        <w:rPr>
          <w:rtl w:val="0"/>
        </w:rPr>
        <w:t xml:space="preserve"> dei rilasci, ecc. Nell’ambito </w:t>
      </w:r>
      <w:ins w:author="Daniela Intravaia" w:id="35" w:date="2018-07-24T10:14:57Z">
        <w:r w:rsidDel="00000000" w:rsidR="00000000" w:rsidRPr="00000000">
          <w:rPr>
            <w:rtl w:val="0"/>
          </w:rPr>
          <w:t xml:space="preserve">delle presenti</w:t>
        </w:r>
      </w:ins>
      <w:del w:author="Daniela Intravaia" w:id="35" w:date="2018-07-24T10:14:57Z">
        <w:r w:rsidDel="00000000" w:rsidR="00000000" w:rsidRPr="00000000">
          <w:rPr>
            <w:rtl w:val="0"/>
          </w:rPr>
          <w:delText xml:space="preserve">di queste</w:delText>
        </w:r>
      </w:del>
      <w:r w:rsidDel="00000000" w:rsidR="00000000" w:rsidRPr="00000000">
        <w:rPr>
          <w:rtl w:val="0"/>
        </w:rPr>
        <w:t xml:space="preserve"> </w:t>
      </w:r>
      <w:r w:rsidDel="00000000" w:rsidR="00000000" w:rsidRPr="00000000">
        <w:rPr>
          <w:i w:val="1"/>
          <w:rtl w:val="0"/>
        </w:rPr>
        <w:t xml:space="preserve">Linee guida</w:t>
      </w:r>
      <w:r w:rsidDel="00000000" w:rsidR="00000000" w:rsidRPr="00000000">
        <w:rPr>
          <w:rtl w:val="0"/>
        </w:rPr>
        <w:t xml:space="preserve">, gli strumenti scelti dalle amministrazioni devono avere dei requisiti minimi in termini di funzionalità (</w:t>
      </w:r>
      <w:r w:rsidDel="00000000" w:rsidR="00000000" w:rsidRPr="00000000">
        <w:rPr>
          <w:color w:val="1155cc"/>
          <w:u w:val="single"/>
          <w:rtl w:val="0"/>
        </w:rPr>
        <w:t xml:space="preserve">3.4.1. Scelta di uno strumento di </w:t>
      </w:r>
      <w:r w:rsidDel="00000000" w:rsidR="00000000" w:rsidRPr="00000000">
        <w:rPr>
          <w:i w:val="1"/>
          <w:color w:val="1155cc"/>
          <w:u w:val="single"/>
          <w:rtl w:val="0"/>
        </w:rPr>
        <w:t xml:space="preserve">code hosting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ind w:left="-30" w:firstLine="0"/>
        <w:contextualSpacing w:val="0"/>
        <w:rPr/>
      </w:pPr>
      <w:r w:rsidDel="00000000" w:rsidR="00000000" w:rsidRPr="00000000">
        <w:rPr>
          <w:b w:val="1"/>
          <w:rtl w:val="0"/>
        </w:rPr>
        <w:t xml:space="preserve">Codice sorgente: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l codice sorgente (spesso detto semplicemente “sorgente”) è il testo di un programma scritto in un linguaggio di programmazione (es. C o </w:t>
      </w:r>
      <w:r w:rsidDel="00000000" w:rsidR="00000000" w:rsidRPr="00000000">
        <w:rPr>
          <w:i w:val="1"/>
          <w:rtl w:val="0"/>
        </w:rPr>
        <w:t xml:space="preserve">Visual Basic</w:t>
      </w:r>
      <w:r w:rsidDel="00000000" w:rsidR="00000000" w:rsidRPr="00000000">
        <w:rPr>
          <w:rtl w:val="0"/>
        </w:rPr>
        <w:t xml:space="preserve">) dal quale si </w:t>
      </w:r>
      <w:ins w:author="Daniela Intravaia" w:id="36" w:date="2018-07-24T10:15:32Z">
        <w:r w:rsidDel="00000000" w:rsidR="00000000" w:rsidRPr="00000000">
          <w:rPr>
            <w:rtl w:val="0"/>
          </w:rPr>
          <w:t xml:space="preserve">sviluppa</w:t>
        </w:r>
      </w:ins>
      <w:del w:author="Daniela Intravaia" w:id="36" w:date="2018-07-24T10:15:32Z">
        <w:r w:rsidDel="00000000" w:rsidR="00000000" w:rsidRPr="00000000">
          <w:rPr>
            <w:rtl w:val="0"/>
          </w:rPr>
          <w:delText xml:space="preserve">deriva </w:delText>
        </w:r>
      </w:del>
      <w:r w:rsidDel="00000000" w:rsidR="00000000" w:rsidRPr="00000000">
        <w:rPr>
          <w:rtl w:val="0"/>
        </w:rPr>
        <w:t xml:space="preserve">il programma finale che l’utente usa. L’accesso al codice sorgente è essenziale per poter modificare un programma.</w:t>
      </w:r>
    </w:p>
    <w:p w:rsidR="00000000" w:rsidDel="00000000" w:rsidP="00000000" w:rsidRDefault="00000000" w:rsidRPr="00000000" w14:paraId="00000088">
      <w:pPr>
        <w:ind w:left="-30" w:firstLine="0"/>
        <w:contextualSpacing w:val="0"/>
        <w:rPr/>
      </w:pPr>
      <w:r w:rsidDel="00000000" w:rsidR="00000000" w:rsidRPr="00000000">
        <w:rPr>
          <w:b w:val="1"/>
          <w:i w:val="1"/>
          <w:rtl w:val="0"/>
        </w:rPr>
        <w:t xml:space="preserve">Community</w:t>
      </w:r>
      <w:r w:rsidDel="00000000" w:rsidR="00000000" w:rsidRPr="00000000">
        <w:rPr>
          <w:rtl w:val="0"/>
        </w:rPr>
        <w:t xml:space="preserve">: aggregazione di persone, fisiche e giuridiche, e risorse (ad esempio </w:t>
      </w:r>
      <w:r w:rsidDel="00000000" w:rsidR="00000000" w:rsidRPr="00000000">
        <w:rPr>
          <w:i w:val="1"/>
          <w:rtl w:val="0"/>
        </w:rPr>
        <w:t xml:space="preserve">forum</w:t>
      </w:r>
      <w:r w:rsidDel="00000000" w:rsidR="00000000" w:rsidRPr="00000000">
        <w:rPr>
          <w:rtl w:val="0"/>
        </w:rPr>
        <w:t xml:space="preserve">, </w:t>
      </w:r>
      <w:r w:rsidDel="00000000" w:rsidR="00000000" w:rsidRPr="00000000">
        <w:rPr>
          <w:i w:val="1"/>
          <w:rtl w:val="0"/>
        </w:rPr>
        <w:t xml:space="preserve">chat</w:t>
      </w:r>
      <w:r w:rsidDel="00000000" w:rsidR="00000000" w:rsidRPr="00000000">
        <w:rPr>
          <w:rtl w:val="0"/>
        </w:rPr>
        <w:t xml:space="preserve"> e tecnologie per riunirsi e interagire in una località virtuale), dotata di regole e di una struttura, finalizzata alla realizzazione e/o gestione di un progetto comune.</w:t>
      </w:r>
    </w:p>
    <w:p w:rsidR="00000000" w:rsidDel="00000000" w:rsidP="00000000" w:rsidRDefault="00000000" w:rsidRPr="00000000" w14:paraId="00000089">
      <w:pPr>
        <w:ind w:left="-30" w:firstLine="0"/>
        <w:contextualSpacing w:val="0"/>
        <w:rPr/>
      </w:pPr>
      <w:r w:rsidDel="00000000" w:rsidR="00000000" w:rsidRPr="00000000">
        <w:rPr>
          <w:b w:val="1"/>
          <w:rtl w:val="0"/>
        </w:rPr>
        <w:t xml:space="preserve">Formato aperto (di dato)</w:t>
      </w:r>
      <w:r w:rsidDel="00000000" w:rsidR="00000000" w:rsidRPr="00000000">
        <w:rPr>
          <w:rtl w:val="0"/>
        </w:rPr>
        <w:t xml:space="preserve">: è un formato di dato pubblico, </w:t>
      </w:r>
      <w:r w:rsidDel="00000000" w:rsidR="00000000" w:rsidRPr="00000000">
        <w:rPr>
          <w:i w:val="1"/>
          <w:rtl w:val="0"/>
        </w:rPr>
        <w:t xml:space="preserve">versionato</w:t>
      </w:r>
      <w:r w:rsidDel="00000000" w:rsidR="00000000" w:rsidRPr="00000000">
        <w:rPr>
          <w:rtl w:val="0"/>
        </w:rPr>
        <w:t xml:space="preserve">, documentato esaustivamente e senza vincoli all'implementazione. Un formato aperto è un formato riconosciuto da un ente di standardizzazione e mantenuto in modo condiviso tra più enti che forniscono implementazioni concorrenti, con un processo trasparente. Il formato deve rimanere consistente con la versione dichiarata.</w:t>
      </w:r>
    </w:p>
    <w:p w:rsidR="00000000" w:rsidDel="00000000" w:rsidP="00000000" w:rsidRDefault="00000000" w:rsidRPr="00000000" w14:paraId="0000008A">
      <w:pPr>
        <w:ind w:left="-30" w:firstLine="0"/>
        <w:contextualSpacing w:val="0"/>
        <w:rPr/>
      </w:pPr>
      <w:r w:rsidDel="00000000" w:rsidR="00000000" w:rsidRPr="00000000">
        <w:rPr>
          <w:b w:val="1"/>
          <w:rtl w:val="0"/>
        </w:rPr>
        <w:t xml:space="preserve">Formato di dato</w:t>
      </w:r>
      <w:r w:rsidDel="00000000" w:rsidR="00000000" w:rsidRPr="00000000">
        <w:rPr>
          <w:rtl w:val="0"/>
        </w:rPr>
        <w:t xml:space="preserve">: modalità di rappresentazione del dato.</w:t>
      </w:r>
    </w:p>
    <w:p w:rsidR="00000000" w:rsidDel="00000000" w:rsidP="00000000" w:rsidRDefault="00000000" w:rsidRPr="00000000" w14:paraId="0000008B">
      <w:pPr>
        <w:ind w:left="-30" w:firstLine="0"/>
        <w:contextualSpacing w:val="0"/>
        <w:rPr/>
      </w:pPr>
      <w:r w:rsidDel="00000000" w:rsidR="00000000" w:rsidRPr="00000000">
        <w:rPr>
          <w:b w:val="1"/>
          <w:rtl w:val="0"/>
        </w:rPr>
        <w:t xml:space="preserve">Interoperabilità</w:t>
      </w:r>
      <w:r w:rsidDel="00000000" w:rsidR="00000000" w:rsidRPr="00000000">
        <w:rPr>
          <w:rtl w:val="0"/>
        </w:rPr>
        <w:t xml:space="preserve">: in ambito informatico, la capacità di sistemi differenti e autonomi di cooperare e di scambiare informazioni in maniera automatica, sulla base di regole condivise.</w:t>
      </w:r>
    </w:p>
    <w:p w:rsidR="00000000" w:rsidDel="00000000" w:rsidP="00000000" w:rsidRDefault="00000000" w:rsidRPr="00000000" w14:paraId="0000008C">
      <w:pPr>
        <w:ind w:left="-30" w:firstLine="0"/>
        <w:contextualSpacing w:val="0"/>
        <w:rPr/>
      </w:pPr>
      <w:r w:rsidDel="00000000" w:rsidR="00000000" w:rsidRPr="00000000">
        <w:rPr>
          <w:b w:val="1"/>
          <w:rtl w:val="0"/>
        </w:rPr>
        <w:t xml:space="preserve">Licenza</w:t>
      </w:r>
      <w:r w:rsidDel="00000000" w:rsidR="00000000" w:rsidRPr="00000000">
        <w:rPr>
          <w:rtl w:val="0"/>
        </w:rPr>
        <w:t xml:space="preserve">: in ambito informatico, il testo legale con il quale si concedono determinati diritti sul </w:t>
      </w:r>
      <w:r w:rsidDel="00000000" w:rsidR="00000000" w:rsidRPr="00000000">
        <w:rPr>
          <w:i w:val="1"/>
          <w:rtl w:val="0"/>
        </w:rPr>
        <w:t xml:space="preserve">software</w:t>
      </w:r>
      <w:r w:rsidDel="00000000" w:rsidR="00000000" w:rsidRPr="00000000">
        <w:rPr>
          <w:rtl w:val="0"/>
        </w:rPr>
        <w:t xml:space="preserve"> e sui dati distribuiti, che altrimenti sarebbero riservati da diritti di privativa.</w:t>
      </w:r>
    </w:p>
    <w:p w:rsidR="00000000" w:rsidDel="00000000" w:rsidP="00000000" w:rsidRDefault="00000000" w:rsidRPr="00000000" w14:paraId="0000008D">
      <w:pPr>
        <w:ind w:left="-30" w:firstLine="0"/>
        <w:contextualSpacing w:val="0"/>
        <w:rPr/>
      </w:pPr>
      <w:r w:rsidDel="00000000" w:rsidR="00000000" w:rsidRPr="00000000">
        <w:rPr>
          <w:b w:val="1"/>
          <w:i w:val="1"/>
          <w:rtl w:val="0"/>
        </w:rPr>
        <w:t xml:space="preserve">Lock-in</w:t>
      </w:r>
      <w:r w:rsidDel="00000000" w:rsidR="00000000" w:rsidRPr="00000000">
        <w:rPr>
          <w:b w:val="1"/>
          <w:rtl w:val="0"/>
        </w:rPr>
        <w:t xml:space="preserve">:</w:t>
      </w:r>
      <w:r w:rsidDel="00000000" w:rsidR="00000000" w:rsidRPr="00000000">
        <w:rPr>
          <w:rtl w:val="0"/>
        </w:rPr>
        <w:t xml:space="preserve"> fenomeno di natura </w:t>
      </w:r>
      <w:ins w:author="Daniela Intravaia" w:id="37" w:date="2018-07-24T10:18:54Z">
        <w:r w:rsidDel="00000000" w:rsidR="00000000" w:rsidRPr="00000000">
          <w:rPr>
            <w:rtl w:val="0"/>
          </w:rPr>
          <w:t xml:space="preserve">tecnica ed </w:t>
        </w:r>
      </w:ins>
      <w:r w:rsidDel="00000000" w:rsidR="00000000" w:rsidRPr="00000000">
        <w:rPr>
          <w:rtl w:val="0"/>
        </w:rPr>
        <w:t xml:space="preserve">economica  in cui un generico utente non riesce a svincolarsi da una scelta tecnologica precedentemente effettuata. Tale incapacità è tipicamente causata degli elevati costi legati al cambio di tecnologia;, in molti casi, può dipendere dall’adozione di soluzioni proprietarie che impediscono di effettuare migrazioni. L’utilizzo di formati aperti per il salvataggio dei dati e l’accesso libero a tali dati (soprattutto nel caso di soluzioni </w:t>
      </w:r>
      <w:r w:rsidDel="00000000" w:rsidR="00000000" w:rsidRPr="00000000">
        <w:rPr>
          <w:i w:val="1"/>
          <w:rtl w:val="0"/>
        </w:rPr>
        <w:t xml:space="preserve">SaaS</w:t>
      </w:r>
      <w:r w:rsidDel="00000000" w:rsidR="00000000" w:rsidRPr="00000000">
        <w:rPr>
          <w:rtl w:val="0"/>
        </w:rPr>
        <w:t xml:space="preserve">) sono prerequisiti per evitare fenomeni di </w:t>
      </w:r>
      <w:r w:rsidDel="00000000" w:rsidR="00000000" w:rsidRPr="00000000">
        <w:rPr>
          <w:i w:val="1"/>
          <w:rtl w:val="0"/>
        </w:rPr>
        <w:t xml:space="preserve">lock-in</w:t>
      </w:r>
      <w:r w:rsidDel="00000000" w:rsidR="00000000" w:rsidRPr="00000000">
        <w:rPr>
          <w:rtl w:val="0"/>
        </w:rPr>
        <w:t xml:space="preserve">.</w:t>
      </w:r>
    </w:p>
    <w:p w:rsidR="00000000" w:rsidDel="00000000" w:rsidP="00000000" w:rsidRDefault="00000000" w:rsidRPr="00000000" w14:paraId="0000008E">
      <w:pPr>
        <w:ind w:left="-30" w:firstLine="0"/>
        <w:contextualSpacing w:val="0"/>
        <w:rPr>
          <w:b w:val="1"/>
        </w:rPr>
      </w:pPr>
      <w:r w:rsidDel="00000000" w:rsidR="00000000" w:rsidRPr="00000000">
        <w:rPr>
          <w:b w:val="1"/>
          <w:i w:val="1"/>
          <w:rtl w:val="0"/>
        </w:rPr>
        <w:t xml:space="preserve">Open Source</w:t>
      </w:r>
      <w:r w:rsidDel="00000000" w:rsidR="00000000" w:rsidRPr="00000000">
        <w:rPr>
          <w:rtl w:val="0"/>
        </w:rPr>
        <w:t xml:space="preserve">:  modalità con cui il </w:t>
      </w:r>
      <w:r w:rsidDel="00000000" w:rsidR="00000000" w:rsidRPr="00000000">
        <w:rPr>
          <w:i w:val="1"/>
          <w:rtl w:val="0"/>
        </w:rPr>
        <w:t xml:space="preserve">software</w:t>
      </w:r>
      <w:r w:rsidDel="00000000" w:rsidR="00000000" w:rsidRPr="00000000">
        <w:rPr>
          <w:rtl w:val="0"/>
        </w:rPr>
        <w:t xml:space="preserve"> può essere concesso in licenza. Si realizza attraverso la concessione al pubblico, dei diritti di uso, copia, modifica, distribuzione di copie anche modificate, del </w:t>
      </w:r>
      <w:r w:rsidDel="00000000" w:rsidR="00000000" w:rsidRPr="00000000">
        <w:rPr>
          <w:i w:val="1"/>
          <w:rtl w:val="0"/>
        </w:rPr>
        <w:t xml:space="preserve">software</w:t>
      </w:r>
      <w:r w:rsidDel="00000000" w:rsidR="00000000" w:rsidRPr="00000000">
        <w:rPr>
          <w:rtl w:val="0"/>
        </w:rPr>
        <w:t xml:space="preserve">; per fare ciò, è necessario anche che il codice sorgente sia liberamente disponibile. Altrimenti detto “</w:t>
      </w:r>
      <w:r w:rsidDel="00000000" w:rsidR="00000000" w:rsidRPr="00000000">
        <w:rPr>
          <w:i w:val="1"/>
          <w:rtl w:val="0"/>
        </w:rPr>
        <w:t xml:space="preserve">software</w:t>
      </w:r>
      <w:r w:rsidDel="00000000" w:rsidR="00000000" w:rsidRPr="00000000">
        <w:rPr>
          <w:rtl w:val="0"/>
        </w:rPr>
        <w:t xml:space="preserve"> libero”, “</w:t>
      </w:r>
      <w:r w:rsidDel="00000000" w:rsidR="00000000" w:rsidRPr="00000000">
        <w:rPr>
          <w:i w:val="1"/>
          <w:rtl w:val="0"/>
        </w:rPr>
        <w:t xml:space="preserve">software</w:t>
      </w:r>
      <w:r w:rsidDel="00000000" w:rsidR="00000000" w:rsidRPr="00000000">
        <w:rPr>
          <w:rtl w:val="0"/>
        </w:rPr>
        <w:t xml:space="preserve"> aperto” o “</w:t>
      </w:r>
      <w:r w:rsidDel="00000000" w:rsidR="00000000" w:rsidRPr="00000000">
        <w:rPr>
          <w:i w:val="1"/>
          <w:rtl w:val="0"/>
        </w:rPr>
        <w:t xml:space="preserve">software</w:t>
      </w:r>
      <w:r w:rsidDel="00000000" w:rsidR="00000000" w:rsidRPr="00000000">
        <w:rPr>
          <w:rtl w:val="0"/>
        </w:rPr>
        <w:t xml:space="preserve"> rilasciato sotto licenza aperta”. L’ente certificatore delle licenze </w:t>
      </w:r>
      <w:r w:rsidDel="00000000" w:rsidR="00000000" w:rsidRPr="00000000">
        <w:rPr>
          <w:i w:val="1"/>
          <w:rtl w:val="0"/>
        </w:rPr>
        <w:t xml:space="preserve">software</w:t>
      </w:r>
      <w:r w:rsidDel="00000000" w:rsidR="00000000" w:rsidRPr="00000000">
        <w:rPr>
          <w:rtl w:val="0"/>
        </w:rPr>
        <w:t xml:space="preserve"> corrispondenti a questa definizione è </w:t>
      </w:r>
      <w:r w:rsidDel="00000000" w:rsidR="00000000" w:rsidRPr="00000000">
        <w:rPr>
          <w:i w:val="1"/>
          <w:rtl w:val="0"/>
        </w:rPr>
        <w:t xml:space="preserve">Open Source Initiative</w:t>
      </w:r>
      <w:r w:rsidDel="00000000" w:rsidR="00000000" w:rsidRPr="00000000">
        <w:rPr>
          <w:rtl w:val="0"/>
        </w:rPr>
        <w:t xml:space="preserve"> (OSI).</w:t>
      </w:r>
      <w:r w:rsidDel="00000000" w:rsidR="00000000" w:rsidRPr="00000000">
        <w:rPr>
          <w:rtl w:val="0"/>
        </w:rPr>
      </w:r>
    </w:p>
    <w:p w:rsidR="00000000" w:rsidDel="00000000" w:rsidP="00000000" w:rsidRDefault="00000000" w:rsidRPr="00000000" w14:paraId="0000008F">
      <w:pPr>
        <w:ind w:left="-30" w:firstLine="0"/>
        <w:contextualSpacing w:val="0"/>
        <w:rPr/>
      </w:pPr>
      <w:r w:rsidDel="00000000" w:rsidR="00000000" w:rsidRPr="00000000">
        <w:rPr>
          <w:b w:val="1"/>
          <w:rtl w:val="0"/>
        </w:rPr>
        <w:t xml:space="preserve">Repertorio o </w:t>
      </w:r>
      <w:r w:rsidDel="00000000" w:rsidR="00000000" w:rsidRPr="00000000">
        <w:rPr>
          <w:b w:val="1"/>
          <w:i w:val="1"/>
          <w:rtl w:val="0"/>
        </w:rPr>
        <w:t xml:space="preserve">Repository</w:t>
      </w:r>
      <w:r w:rsidDel="00000000" w:rsidR="00000000" w:rsidRPr="00000000">
        <w:rPr>
          <w:b w:val="1"/>
          <w:rtl w:val="0"/>
        </w:rPr>
        <w:t xml:space="preserve">: </w:t>
      </w:r>
      <w:r w:rsidDel="00000000" w:rsidR="00000000" w:rsidRPr="00000000">
        <w:rPr>
          <w:rtl w:val="0"/>
        </w:rPr>
        <w:t xml:space="preserve">all’interno di uno strumento di </w:t>
      </w:r>
      <w:r w:rsidDel="00000000" w:rsidR="00000000" w:rsidRPr="00000000">
        <w:rPr>
          <w:i w:val="1"/>
          <w:rtl w:val="0"/>
        </w:rPr>
        <w:t xml:space="preserve">code-hosting</w:t>
      </w:r>
      <w:r w:rsidDel="00000000" w:rsidR="00000000" w:rsidRPr="00000000">
        <w:rPr>
          <w:rtl w:val="0"/>
        </w:rPr>
        <w:t xml:space="preserve">, un </w:t>
      </w:r>
      <w:r w:rsidDel="00000000" w:rsidR="00000000" w:rsidRPr="00000000">
        <w:rPr>
          <w:i w:val="1"/>
          <w:rtl w:val="0"/>
        </w:rPr>
        <w:t xml:space="preserve">repository</w:t>
      </w:r>
      <w:r w:rsidDel="00000000" w:rsidR="00000000" w:rsidRPr="00000000">
        <w:rPr>
          <w:rtl w:val="0"/>
        </w:rPr>
        <w:t xml:space="preserve"> è l’unità minima di contenimento del codice sorgente di un </w:t>
      </w:r>
      <w:r w:rsidDel="00000000" w:rsidR="00000000" w:rsidRPr="00000000">
        <w:rPr>
          <w:i w:val="1"/>
          <w:rtl w:val="0"/>
        </w:rPr>
        <w:t xml:space="preserve">software</w:t>
      </w:r>
      <w:r w:rsidDel="00000000" w:rsidR="00000000" w:rsidRPr="00000000">
        <w:rPr>
          <w:rtl w:val="0"/>
        </w:rPr>
        <w:t xml:space="preserve">. Il termine “repertorio” è la sua traduzione italiana (usata, per esempio, nel CAD all’art 69, comma 1).</w: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b w:val="1"/>
          <w:rtl w:val="0"/>
        </w:rPr>
        <w:t xml:space="preserve">Riuso: </w:t>
      </w:r>
      <w:r w:rsidDel="00000000" w:rsidR="00000000" w:rsidRPr="00000000">
        <w:rPr>
          <w:rtl w:val="0"/>
        </w:rPr>
        <w:t xml:space="preserve">nel contesto d</w:t>
      </w:r>
      <w:r w:rsidDel="00000000" w:rsidR="00000000" w:rsidRPr="00000000">
        <w:rPr>
          <w:rtl w:val="0"/>
        </w:rPr>
        <w:t xml:space="preserve">elle presenti</w:t>
      </w:r>
      <w:r w:rsidDel="00000000" w:rsidR="00000000" w:rsidRPr="00000000">
        <w:rPr>
          <w:rtl w:val="0"/>
        </w:rPr>
        <w:t xml:space="preserve"> </w:t>
      </w:r>
      <w:r w:rsidDel="00000000" w:rsidR="00000000" w:rsidRPr="00000000">
        <w:rPr>
          <w:i w:val="1"/>
          <w:rtl w:val="0"/>
        </w:rPr>
        <w:t xml:space="preserve">Linee </w:t>
      </w:r>
      <w:r w:rsidDel="00000000" w:rsidR="00000000" w:rsidRPr="00000000">
        <w:rPr>
          <w:i w:val="1"/>
          <w:rtl w:val="0"/>
        </w:rPr>
        <w:t xml:space="preserve">g</w:t>
      </w:r>
      <w:r w:rsidDel="00000000" w:rsidR="00000000" w:rsidRPr="00000000">
        <w:rPr>
          <w:i w:val="1"/>
          <w:rtl w:val="0"/>
        </w:rPr>
        <w:t xml:space="preserve">uida</w:t>
      </w:r>
      <w:r w:rsidDel="00000000" w:rsidR="00000000" w:rsidRPr="00000000">
        <w:rPr>
          <w:rtl w:val="0"/>
        </w:rPr>
        <w:t xml:space="preserve">, si intende il processo delineato dal CAD (art. 69) con il quale una amministrazione distribuisce (“mettere a riuso”) un </w:t>
      </w:r>
      <w:r w:rsidDel="00000000" w:rsidR="00000000" w:rsidRPr="00000000">
        <w:rPr>
          <w:i w:val="1"/>
          <w:rtl w:val="0"/>
        </w:rPr>
        <w:t xml:space="preserve">software</w:t>
      </w:r>
      <w:r w:rsidDel="00000000" w:rsidR="00000000" w:rsidRPr="00000000">
        <w:rPr>
          <w:rtl w:val="0"/>
        </w:rPr>
        <w:t xml:space="preserve"> di cui ha titolarità in </w:t>
      </w:r>
      <w:r w:rsidDel="00000000" w:rsidR="00000000" w:rsidRPr="00000000">
        <w:rPr>
          <w:i w:val="1"/>
          <w:rtl w:val="0"/>
        </w:rPr>
        <w:t xml:space="preserve">Open Source</w:t>
      </w:r>
      <w:r w:rsidDel="00000000" w:rsidR="00000000" w:rsidRPr="00000000">
        <w:rPr>
          <w:rtl w:val="0"/>
        </w:rPr>
        <w:t xml:space="preserve">, a favore di altre amministrazioni che possano utilizzarlo (“prendere a riuso”). Tutto il </w:t>
      </w:r>
      <w:r w:rsidDel="00000000" w:rsidR="00000000" w:rsidRPr="00000000">
        <w:rPr>
          <w:i w:val="1"/>
          <w:rtl w:val="0"/>
        </w:rPr>
        <w:t xml:space="preserve">software</w:t>
      </w:r>
      <w:r w:rsidDel="00000000" w:rsidR="00000000" w:rsidRPr="00000000">
        <w:rPr>
          <w:rtl w:val="0"/>
        </w:rPr>
        <w:t xml:space="preserve"> a riuso è </w:t>
      </w:r>
      <w:r w:rsidDel="00000000" w:rsidR="00000000" w:rsidRPr="00000000">
        <w:rPr>
          <w:i w:val="1"/>
          <w:rtl w:val="0"/>
        </w:rPr>
        <w:t xml:space="preserve">Open Source</w:t>
      </w:r>
      <w:r w:rsidDel="00000000" w:rsidR="00000000" w:rsidRPr="00000000">
        <w:rPr>
          <w:rtl w:val="0"/>
        </w:rPr>
        <w:t xml:space="preserve">, ma non tutto il </w:t>
      </w:r>
      <w:r w:rsidDel="00000000" w:rsidR="00000000" w:rsidRPr="00000000">
        <w:rPr>
          <w:i w:val="1"/>
          <w:rtl w:val="0"/>
        </w:rPr>
        <w:t xml:space="preserve">software Open Source</w:t>
      </w:r>
      <w:r w:rsidDel="00000000" w:rsidR="00000000" w:rsidRPr="00000000">
        <w:rPr>
          <w:rtl w:val="0"/>
        </w:rPr>
        <w:t xml:space="preserve"> è a riuso (poiché non tutto il </w:t>
      </w:r>
      <w:r w:rsidDel="00000000" w:rsidR="00000000" w:rsidRPr="00000000">
        <w:rPr>
          <w:i w:val="1"/>
          <w:rtl w:val="0"/>
        </w:rPr>
        <w:t xml:space="preserve">software Open Source</w:t>
      </w:r>
      <w:r w:rsidDel="00000000" w:rsidR="00000000" w:rsidRPr="00000000">
        <w:rPr>
          <w:rtl w:val="0"/>
        </w:rPr>
        <w:t xml:space="preserve"> è di titolarità di una amministrazione)</w:t>
      </w:r>
      <w:r w:rsidDel="00000000" w:rsidR="00000000" w:rsidRPr="00000000">
        <w:rPr>
          <w:rtl w:val="0"/>
        </w:rPr>
        <w:t xml:space="preserve">.</w:t>
      </w:r>
    </w:p>
    <w:p w:rsidR="00000000" w:rsidDel="00000000" w:rsidP="00000000" w:rsidRDefault="00000000" w:rsidRPr="00000000" w14:paraId="00000091">
      <w:pPr>
        <w:contextualSpacing w:val="0"/>
        <w:rPr/>
      </w:pPr>
      <w:r w:rsidDel="00000000" w:rsidR="00000000" w:rsidRPr="00000000">
        <w:rPr>
          <w:b w:val="1"/>
          <w:rtl w:val="0"/>
        </w:rPr>
        <w:t xml:space="preserve">SaaS:</w:t>
      </w:r>
      <w:r w:rsidDel="00000000" w:rsidR="00000000" w:rsidRPr="00000000">
        <w:rPr>
          <w:rtl w:val="0"/>
        </w:rPr>
        <w:t xml:space="preserve"> </w:t>
      </w:r>
      <w:r w:rsidDel="00000000" w:rsidR="00000000" w:rsidRPr="00000000">
        <w:rPr>
          <w:i w:val="1"/>
          <w:rtl w:val="0"/>
        </w:rPr>
        <w:t xml:space="preserve">Software as a Service</w:t>
      </w:r>
      <w:r w:rsidDel="00000000" w:rsidR="00000000" w:rsidRPr="00000000">
        <w:rPr>
          <w:rtl w:val="0"/>
        </w:rPr>
        <w:t xml:space="preserve">. Indica una modalità di distribuzione del </w:t>
      </w:r>
      <w:r w:rsidDel="00000000" w:rsidR="00000000" w:rsidRPr="00000000">
        <w:rPr>
          <w:i w:val="1"/>
          <w:rtl w:val="0"/>
        </w:rPr>
        <w:t xml:space="preserve">software </w:t>
      </w:r>
      <w:r w:rsidDel="00000000" w:rsidR="00000000" w:rsidRPr="00000000">
        <w:rPr>
          <w:rtl w:val="0"/>
        </w:rPr>
        <w:t xml:space="preserve">che non viene installato sulle postazioni degli operatori, ma che avviene attraverso l’accesso remoto a un </w:t>
      </w:r>
      <w:r w:rsidDel="00000000" w:rsidR="00000000" w:rsidRPr="00000000">
        <w:rPr>
          <w:i w:val="1"/>
          <w:rtl w:val="0"/>
        </w:rPr>
        <w:t xml:space="preserve">server</w:t>
      </w:r>
      <w:r w:rsidDel="00000000" w:rsidR="00000000" w:rsidRPr="00000000">
        <w:rPr>
          <w:i w:val="1"/>
          <w:rtl w:val="0"/>
        </w:rPr>
        <w:t xml:space="preserve">,</w:t>
      </w:r>
      <w:r w:rsidDel="00000000" w:rsidR="00000000" w:rsidRPr="00000000">
        <w:rPr>
          <w:rtl w:val="0"/>
        </w:rPr>
        <w:t xml:space="preserve"> per esempio collegandosi con un </w:t>
      </w:r>
      <w:r w:rsidDel="00000000" w:rsidR="00000000" w:rsidRPr="00000000">
        <w:rPr>
          <w:i w:val="1"/>
          <w:rtl w:val="0"/>
        </w:rPr>
        <w:t xml:space="preserve">browser</w:t>
      </w:r>
      <w:r w:rsidDel="00000000" w:rsidR="00000000" w:rsidRPr="00000000">
        <w:rPr>
          <w:rtl w:val="0"/>
        </w:rPr>
        <w:t xml:space="preserve"> ad un indirizzo. </w:t>
      </w:r>
      <w:r w:rsidDel="00000000" w:rsidR="00000000" w:rsidRPr="00000000">
        <w:rPr>
          <w:i w:val="1"/>
          <w:rtl w:val="0"/>
        </w:rPr>
        <w:t xml:space="preserve">Wikipedia</w:t>
      </w:r>
      <w:r w:rsidDel="00000000" w:rsidR="00000000" w:rsidRPr="00000000">
        <w:rPr>
          <w:rtl w:val="0"/>
        </w:rPr>
        <w:t xml:space="preserve">, per esempio, è un </w:t>
      </w:r>
      <w:r w:rsidDel="00000000" w:rsidR="00000000" w:rsidRPr="00000000">
        <w:rPr>
          <w:i w:val="1"/>
          <w:rtl w:val="0"/>
        </w:rPr>
        <w:t xml:space="preserve">software</w:t>
      </w:r>
      <w:r w:rsidDel="00000000" w:rsidR="00000000" w:rsidRPr="00000000">
        <w:rPr>
          <w:rtl w:val="0"/>
        </w:rPr>
        <w:t xml:space="preserve"> distribuito in modalità </w:t>
      </w:r>
      <w:r w:rsidDel="00000000" w:rsidR="00000000" w:rsidRPr="00000000">
        <w:rPr>
          <w:i w:val="1"/>
          <w:rtl w:val="0"/>
        </w:rPr>
        <w:t xml:space="preserve">Software as a Service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b w:val="1"/>
          <w:i w:val="1"/>
          <w:rtl w:val="0"/>
        </w:rPr>
        <w:t xml:space="preserve">Software</w:t>
      </w:r>
      <w:r w:rsidDel="00000000" w:rsidR="00000000" w:rsidRPr="00000000">
        <w:rPr>
          <w:b w:val="1"/>
          <w:rtl w:val="0"/>
        </w:rPr>
        <w:t xml:space="preserve"> proprietario</w:t>
      </w:r>
      <w:r w:rsidDel="00000000" w:rsidR="00000000" w:rsidRPr="00000000">
        <w:rPr>
          <w:rtl w:val="0"/>
        </w:rPr>
        <w:t xml:space="preserve">: </w:t>
      </w:r>
      <w:r w:rsidDel="00000000" w:rsidR="00000000" w:rsidRPr="00000000">
        <w:rPr>
          <w:i w:val="1"/>
          <w:rtl w:val="0"/>
        </w:rPr>
        <w:t xml:space="preserve">s</w:t>
      </w:r>
      <w:r w:rsidDel="00000000" w:rsidR="00000000" w:rsidRPr="00000000">
        <w:rPr>
          <w:i w:val="1"/>
          <w:rtl w:val="0"/>
        </w:rPr>
        <w:t xml:space="preserve">oftware</w:t>
      </w:r>
      <w:r w:rsidDel="00000000" w:rsidR="00000000" w:rsidRPr="00000000">
        <w:rPr>
          <w:rtl w:val="0"/>
        </w:rPr>
        <w:t xml:space="preserve"> che ha restrizioni sul suo utilizzo, sulla sua modifica, riproduzione o ridistribuzione, imposti dal titolare dei diritti di sfruttamento economico, cioè l'autore o - in caso di cessione dei diritti patrimoniali - il cessionario dei diritti in questione. </w:t>
      </w:r>
    </w:p>
    <w:p w:rsidR="00000000" w:rsidDel="00000000" w:rsidP="00000000" w:rsidRDefault="00000000" w:rsidRPr="00000000" w14:paraId="00000093">
      <w:pPr>
        <w:ind w:left="-30" w:firstLine="0"/>
        <w:contextualSpacing w:val="0"/>
        <w:rPr>
          <w:sz w:val="26"/>
          <w:szCs w:val="26"/>
        </w:rPr>
      </w:pPr>
      <w:r w:rsidDel="00000000" w:rsidR="00000000" w:rsidRPr="00000000">
        <w:rPr>
          <w:b w:val="1"/>
          <w:rtl w:val="0"/>
        </w:rPr>
        <w:t xml:space="preserve">TCO:</w:t>
      </w:r>
      <w:r w:rsidDel="00000000" w:rsidR="00000000" w:rsidRPr="00000000">
        <w:rPr>
          <w:rtl w:val="0"/>
        </w:rPr>
        <w:t xml:space="preserve"> </w:t>
      </w:r>
      <w:r w:rsidDel="00000000" w:rsidR="00000000" w:rsidRPr="00000000">
        <w:rPr>
          <w:i w:val="1"/>
          <w:rtl w:val="0"/>
        </w:rPr>
        <w:t xml:space="preserve">Total Cost of Ownership</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pproccio utilizzato per valutare tutti i costi del ciclo di vita di una risorsa IT calcolato su una finestra temporale adeguata al contesto della valutazione e che include il costo di migrazione verso altra soluzione (</w:t>
      </w:r>
      <w:r w:rsidDel="00000000" w:rsidR="00000000" w:rsidRPr="00000000">
        <w:rPr>
          <w:rtl w:val="0"/>
        </w:rPr>
        <w:t xml:space="preserve">ad es.</w:t>
      </w:r>
      <w:r w:rsidDel="00000000" w:rsidR="00000000" w:rsidRPr="00000000">
        <w:rPr>
          <w:rtl w:val="0"/>
        </w:rPr>
        <w:t xml:space="preserve">., acquisto, installazione, gestione, manutenzione e smantellamento). L'approccio TCO è basato sulla considerazione che il costo totale di utilizzo di risorsa IT non dipende solo dai costi di acquisto, ma anche da tutti i costi che intervengono durante l'intera vita di esercizio della risorsa stessa.</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contextualSpacing w:val="0"/>
        <w:rPr>
          <w:i w:val="1"/>
        </w:rPr>
      </w:pPr>
      <w:bookmarkStart w:colFirst="0" w:colLast="0" w:name="_pwvp62za6ncy" w:id="10"/>
      <w:bookmarkEnd w:id="10"/>
      <w:r w:rsidDel="00000000" w:rsidR="00000000" w:rsidRPr="00000000">
        <w:rPr>
          <w:rtl w:val="0"/>
        </w:rPr>
        <w:t xml:space="preserve">2. Linee Guida sull’acquisizione di </w:t>
      </w:r>
      <w:r w:rsidDel="00000000" w:rsidR="00000000" w:rsidRPr="00000000">
        <w:rPr>
          <w:i w:val="1"/>
          <w:rtl w:val="0"/>
        </w:rPr>
        <w:t xml:space="preserve">software</w:t>
      </w:r>
    </w:p>
    <w:p w:rsidR="00000000" w:rsidDel="00000000" w:rsidP="00000000" w:rsidRDefault="00000000" w:rsidRPr="00000000" w14:paraId="00000095">
      <w:pPr>
        <w:pStyle w:val="Heading2"/>
        <w:contextualSpacing w:val="0"/>
        <w:rPr/>
      </w:pPr>
      <w:bookmarkStart w:colFirst="0" w:colLast="0" w:name="_mliaihhekxx3" w:id="11"/>
      <w:bookmarkEnd w:id="11"/>
      <w:r w:rsidDel="00000000" w:rsidR="00000000" w:rsidRPr="00000000">
        <w:rPr>
          <w:rtl w:val="0"/>
        </w:rPr>
        <w:t xml:space="preserve">2.1. Introduzione e contesto normativo</w:t>
      </w:r>
    </w:p>
    <w:p w:rsidR="00000000" w:rsidDel="00000000" w:rsidP="00000000" w:rsidRDefault="00000000" w:rsidRPr="00000000" w14:paraId="00000096">
      <w:pPr>
        <w:contextualSpacing w:val="0"/>
        <w:rPr/>
      </w:pPr>
      <w:r w:rsidDel="00000000" w:rsidR="00000000" w:rsidRPr="00000000">
        <w:rPr>
          <w:rtl w:val="0"/>
        </w:rPr>
        <w:t xml:space="preserve">Per le Pubbliche amministrazioni </w:t>
      </w:r>
      <w:r w:rsidDel="00000000" w:rsidR="00000000" w:rsidRPr="00000000">
        <w:rPr>
          <w:rtl w:val="0"/>
        </w:rPr>
        <w:t xml:space="preserve">il Codice dell’Amministrazione Digitale, di seguito denominato CAD, </w:t>
      </w:r>
      <w:r w:rsidDel="00000000" w:rsidR="00000000" w:rsidRPr="00000000">
        <w:rPr>
          <w:rtl w:val="0"/>
        </w:rPr>
        <w:t xml:space="preserve">disciplina il riuso delle soluzioni e standard aperti. </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Questo è possibile fondendo in un unico disegno riuso, titolarità e codice sorgente aperto.</w:t>
      </w:r>
    </w:p>
    <w:p w:rsidR="00000000" w:rsidDel="00000000" w:rsidP="00000000" w:rsidRDefault="00000000" w:rsidRPr="00000000" w14:paraId="00000098">
      <w:pPr>
        <w:contextualSpacing w:val="0"/>
        <w:rPr/>
      </w:pPr>
      <w:r w:rsidDel="00000000" w:rsidR="00000000" w:rsidRPr="00000000">
        <w:rPr>
          <w:rtl w:val="0"/>
        </w:rPr>
        <w:t xml:space="preserve">L’aggiornamento</w:t>
      </w:r>
      <w:r w:rsidDel="00000000" w:rsidR="00000000" w:rsidRPr="00000000">
        <w:rPr>
          <w:rtl w:val="0"/>
        </w:rPr>
        <w:t xml:space="preserve"> del CAD, dovut</w:t>
      </w:r>
      <w:r w:rsidDel="00000000" w:rsidR="00000000" w:rsidRPr="00000000">
        <w:rPr>
          <w:rtl w:val="0"/>
        </w:rPr>
        <w:t xml:space="preserve">o</w:t>
      </w:r>
      <w:r w:rsidDel="00000000" w:rsidR="00000000" w:rsidRPr="00000000">
        <w:rPr>
          <w:rtl w:val="0"/>
        </w:rPr>
        <w:t xml:space="preserve"> al D.Lgs. 217 del 12/01/2017, ha apportato:</w:t>
      </w:r>
    </w:p>
    <w:p w:rsidR="00000000" w:rsidDel="00000000" w:rsidP="00000000" w:rsidRDefault="00000000" w:rsidRPr="00000000" w14:paraId="00000099">
      <w:pPr>
        <w:numPr>
          <w:ilvl w:val="0"/>
          <w:numId w:val="8"/>
        </w:numPr>
        <w:ind w:left="720" w:hanging="360"/>
        <w:rPr/>
      </w:pPr>
      <w:r w:rsidDel="00000000" w:rsidR="00000000" w:rsidRPr="00000000">
        <w:rPr>
          <w:rtl w:val="0"/>
        </w:rPr>
        <w:t xml:space="preserve">la modifica dell’art. 68, abrogando il comma 3 e trasponendo il contenuto nell’art. 1 co. 3, lettere l-bis e l-ter; </w:t>
      </w:r>
    </w:p>
    <w:p w:rsidR="00000000" w:rsidDel="00000000" w:rsidP="00000000" w:rsidRDefault="00000000" w:rsidRPr="00000000" w14:paraId="0000009A">
      <w:pPr>
        <w:numPr>
          <w:ilvl w:val="0"/>
          <w:numId w:val="8"/>
        </w:numPr>
        <w:ind w:left="720" w:hanging="360"/>
        <w:rPr/>
      </w:pPr>
      <w:r w:rsidDel="00000000" w:rsidR="00000000" w:rsidRPr="00000000">
        <w:rPr>
          <w:rtl w:val="0"/>
        </w:rPr>
        <w:t xml:space="preserve">la riformulazione</w:t>
      </w:r>
      <w:r w:rsidDel="00000000" w:rsidR="00000000" w:rsidRPr="00000000">
        <w:rPr>
          <w:rtl w:val="0"/>
        </w:rPr>
        <w:t xml:space="preserve"> dell’art. 69, comma 2;</w:t>
      </w:r>
    </w:p>
    <w:p w:rsidR="00000000" w:rsidDel="00000000" w:rsidP="00000000" w:rsidRDefault="00000000" w:rsidRPr="00000000" w14:paraId="0000009B">
      <w:pPr>
        <w:numPr>
          <w:ilvl w:val="0"/>
          <w:numId w:val="8"/>
        </w:numPr>
        <w:ind w:left="720" w:hanging="360"/>
        <w:rPr/>
      </w:pPr>
      <w:r w:rsidDel="00000000" w:rsidR="00000000" w:rsidRPr="00000000">
        <w:rPr>
          <w:rtl w:val="0"/>
        </w:rPr>
        <w:t xml:space="preserve">l’introduzione del comma 2 bis dell’art.69;</w:t>
      </w:r>
    </w:p>
    <w:p w:rsidR="00000000" w:rsidDel="00000000" w:rsidP="00000000" w:rsidRDefault="00000000" w:rsidRPr="00000000" w14:paraId="0000009C">
      <w:pPr>
        <w:numPr>
          <w:ilvl w:val="0"/>
          <w:numId w:val="8"/>
        </w:numPr>
        <w:ind w:left="720" w:hanging="360"/>
        <w:rPr/>
      </w:pPr>
      <w:r w:rsidDel="00000000" w:rsidR="00000000" w:rsidRPr="00000000">
        <w:rPr>
          <w:rtl w:val="0"/>
        </w:rPr>
        <w:t xml:space="preserve">l’abrogazione dell’articolo 70 rubricato banca dati dei programmi informatici riutilizzabili.</w:t>
      </w:r>
    </w:p>
    <w:p w:rsidR="00000000" w:rsidDel="00000000" w:rsidP="00000000" w:rsidRDefault="00000000" w:rsidRPr="00000000" w14:paraId="0000009D">
      <w:pPr>
        <w:contextualSpacing w:val="0"/>
        <w:rPr/>
      </w:pPr>
      <w:r w:rsidDel="00000000" w:rsidR="00000000" w:rsidRPr="00000000">
        <w:rPr>
          <w:rtl w:val="0"/>
        </w:rPr>
        <w:t xml:space="preserve">Il testo dell’art. 68 è rimasto immutato</w:t>
      </w:r>
      <w:r w:rsidDel="00000000" w:rsidR="00000000" w:rsidRPr="00000000">
        <w:rPr>
          <w:rtl w:val="0"/>
        </w:rPr>
        <w:t xml:space="preserve">,</w:t>
      </w:r>
      <w:r w:rsidDel="00000000" w:rsidR="00000000" w:rsidRPr="00000000">
        <w:rPr>
          <w:rtl w:val="0"/>
        </w:rPr>
        <w:t xml:space="preserve"> eccezion fatta per l’aggiornamento del </w:t>
      </w:r>
      <w:r w:rsidDel="00000000" w:rsidR="00000000" w:rsidRPr="00000000">
        <w:rPr>
          <w:rtl w:val="0"/>
        </w:rPr>
        <w:t xml:space="preserve">riferimento </w:t>
      </w:r>
      <w:r w:rsidDel="00000000" w:rsidR="00000000" w:rsidRPr="00000000">
        <w:rPr>
          <w:rtl w:val="0"/>
        </w:rPr>
        <w:t xml:space="preserve">normativ</w:t>
      </w: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l D.Lgs. 50/2016</w:t>
      </w:r>
      <w:r w:rsidDel="00000000" w:rsidR="00000000" w:rsidRPr="00000000">
        <w:rPr>
          <w:vertAlign w:val="superscript"/>
        </w:rPr>
        <w:footnoteReference w:customMarkFollows="0" w:id="0"/>
      </w:r>
      <w:r w:rsidDel="00000000" w:rsidR="00000000" w:rsidRPr="00000000">
        <w:rPr>
          <w:rtl w:val="0"/>
        </w:rPr>
        <w:t xml:space="preserve"> in luogo del</w:t>
      </w:r>
      <w:r w:rsidDel="00000000" w:rsidR="00000000" w:rsidRPr="00000000">
        <w:rPr>
          <w:rtl w:val="0"/>
        </w:rPr>
        <w:t xml:space="preserve"> richiamo all</w:t>
      </w:r>
      <w:r w:rsidDel="00000000" w:rsidR="00000000" w:rsidRPr="00000000">
        <w:rPr>
          <w:rtl w:val="0"/>
        </w:rPr>
        <w:t xml:space="preserve">a precedente normativa in materia di appalti.</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Fino alla modifica apportata dal D.Lgs. 217/2017, n</w:t>
      </w:r>
      <w:r w:rsidDel="00000000" w:rsidR="00000000" w:rsidRPr="00000000">
        <w:rPr>
          <w:rtl w:val="0"/>
        </w:rPr>
        <w:t xml:space="preserve">ell’acquisizione di </w:t>
      </w:r>
      <w:r w:rsidDel="00000000" w:rsidR="00000000" w:rsidRPr="00000000">
        <w:rPr>
          <w:i w:val="1"/>
          <w:rtl w:val="0"/>
        </w:rPr>
        <w:t xml:space="preserve">software </w:t>
      </w:r>
      <w:r w:rsidDel="00000000" w:rsidR="00000000" w:rsidRPr="00000000">
        <w:rPr>
          <w:rtl w:val="0"/>
        </w:rPr>
        <w:t xml:space="preserve">da parte delle pubbliche amministrazioni svolgevano un ruolo:</w:t>
      </w:r>
      <w:r w:rsidDel="00000000" w:rsidR="00000000" w:rsidRPr="00000000">
        <w:rPr>
          <w:rtl w:val="0"/>
        </w:rPr>
      </w:r>
    </w:p>
    <w:p w:rsidR="00000000" w:rsidDel="00000000" w:rsidP="00000000" w:rsidRDefault="00000000" w:rsidRPr="00000000" w14:paraId="0000009F">
      <w:pPr>
        <w:numPr>
          <w:ilvl w:val="0"/>
          <w:numId w:val="29"/>
        </w:numPr>
        <w:ind w:left="720" w:hanging="360"/>
        <w:contextualSpacing w:val="1"/>
        <w:rPr>
          <w:u w:val="none"/>
        </w:rPr>
      </w:pPr>
      <w:r w:rsidDel="00000000" w:rsidR="00000000" w:rsidRPr="00000000">
        <w:rPr>
          <w:rtl w:val="0"/>
        </w:rPr>
        <w:t xml:space="preserve">il </w:t>
      </w:r>
      <w:r w:rsidDel="00000000" w:rsidR="00000000" w:rsidRPr="00000000">
        <w:rPr>
          <w:rtl w:val="0"/>
        </w:rPr>
        <w:t xml:space="preserve">mercato elettronico: “</w:t>
      </w:r>
      <w:r w:rsidDel="00000000" w:rsidR="00000000" w:rsidRPr="00000000">
        <w:rPr>
          <w:i w:val="1"/>
          <w:rtl w:val="0"/>
        </w:rPr>
        <w:t xml:space="preserve">strumento di acquisto e di negoziazione che consente acquisti telematici per importi inferiori alla soglia di rilievo europeo basati su un sistema che attua procedure di scelta del contraente interamente gestite per via telematica</w:t>
      </w:r>
      <w:r w:rsidDel="00000000" w:rsidR="00000000" w:rsidRPr="00000000">
        <w:rPr>
          <w:rtl w:val="0"/>
        </w:rPr>
        <w:t xml:space="preserve">” (di particolare rilevanza il MePA gestito da CONSIP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numPr>
          <w:ilvl w:val="0"/>
          <w:numId w:val="29"/>
        </w:numPr>
        <w:ind w:left="720" w:hanging="360"/>
        <w:contextualSpacing w:val="1"/>
        <w:rPr/>
      </w:pPr>
      <w:r w:rsidDel="00000000" w:rsidR="00000000" w:rsidRPr="00000000">
        <w:rPr>
          <w:rtl w:val="0"/>
        </w:rPr>
        <w:t xml:space="preserve">le convenzioni quadro e gli accordi quadro stipulati, ai sensi della normativa vigente, da CONSIP e dai soggetti aggregatori.</w:t>
      </w:r>
    </w:p>
    <w:p w:rsidR="00000000" w:rsidDel="00000000" w:rsidP="00000000" w:rsidRDefault="00000000" w:rsidRPr="00000000" w14:paraId="000000A1">
      <w:pPr>
        <w:numPr>
          <w:ilvl w:val="0"/>
          <w:numId w:val="29"/>
        </w:numPr>
        <w:ind w:left="720" w:hanging="360"/>
        <w:contextualSpacing w:val="1"/>
        <w:rPr/>
      </w:pPr>
      <w:r w:rsidDel="00000000" w:rsidR="00000000" w:rsidRPr="00000000">
        <w:rPr>
          <w:rtl w:val="0"/>
        </w:rPr>
        <w:t xml:space="preserve">il Catalogo nazionale programmi riutilizzabili gestito dall’AgID.</w:t>
      </w:r>
      <w:r w:rsidDel="00000000" w:rsidR="00000000" w:rsidRPr="00000000">
        <w:rPr>
          <w:rtl w:val="0"/>
        </w:rPr>
      </w:r>
    </w:p>
    <w:p w:rsidR="00000000" w:rsidDel="00000000" w:rsidP="00000000" w:rsidRDefault="00000000" w:rsidRPr="00000000" w14:paraId="000000A2">
      <w:pPr>
        <w:ind w:left="0" w:firstLine="0"/>
        <w:contextualSpacing w:val="0"/>
        <w:rPr/>
      </w:pPr>
      <w:r w:rsidDel="00000000" w:rsidR="00000000" w:rsidRPr="00000000">
        <w:rPr>
          <w:rtl w:val="0"/>
        </w:rPr>
        <w:t xml:space="preserve">I primi due continuano a svolgere la funzione, mentre le funzioni del catalogo, abrogato dal CAD, sono assunte dalla piattaforma </w:t>
      </w:r>
      <w:r w:rsidDel="00000000" w:rsidR="00000000" w:rsidRPr="00000000">
        <w:rPr>
          <w:i w:val="1"/>
          <w:rtl w:val="0"/>
        </w:rPr>
        <w:t xml:space="preserve">Developers</w:t>
      </w:r>
      <w:r w:rsidDel="00000000" w:rsidR="00000000" w:rsidRPr="00000000">
        <w:rPr>
          <w:rtl w:val="0"/>
        </w:rPr>
        <w:t xml:space="preserve"> Italia (</w:t>
      </w:r>
      <w:hyperlink r:id="rId11">
        <w:r w:rsidDel="00000000" w:rsidR="00000000" w:rsidRPr="00000000">
          <w:rPr>
            <w:color w:val="1155cc"/>
            <w:u w:val="single"/>
            <w:rtl w:val="0"/>
          </w:rPr>
          <w:t xml:space="preserve">https://developers.italia.it</w:t>
        </w:r>
      </w:hyperlink>
      <w:r w:rsidDel="00000000" w:rsidR="00000000" w:rsidRPr="00000000">
        <w:rPr>
          <w:rtl w:val="0"/>
        </w:rPr>
        <w:t xml:space="preserve">), individuata da queste linee guida.</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Il presente documento </w:t>
      </w:r>
      <w:r w:rsidDel="00000000" w:rsidR="00000000" w:rsidRPr="00000000">
        <w:rPr>
          <w:rtl w:val="0"/>
        </w:rPr>
        <w:t xml:space="preserve">ribadisce</w:t>
      </w:r>
      <w:r w:rsidDel="00000000" w:rsidR="00000000" w:rsidRPr="00000000">
        <w:rPr>
          <w:rtl w:val="0"/>
        </w:rPr>
        <w:t xml:space="preserve"> che i “principi di economicità' e di efficienza, tutela degli investimenti, riuso e neutralità' tecnologica” (comma 1 dell’art. 68 del CAD</w:t>
      </w:r>
      <w:r w:rsidDel="00000000" w:rsidR="00000000" w:rsidRPr="00000000">
        <w:rPr>
          <w:vertAlign w:val="superscript"/>
        </w:rPr>
        <w:footnoteReference w:customMarkFollows="0" w:id="1"/>
      </w:r>
      <w:r w:rsidDel="00000000" w:rsidR="00000000" w:rsidRPr="00000000">
        <w:rPr>
          <w:rtl w:val="0"/>
        </w:rPr>
        <w:t xml:space="preserve">) si raggiungono </w:t>
      </w:r>
      <w:r w:rsidDel="00000000" w:rsidR="00000000" w:rsidRPr="00000000">
        <w:rPr>
          <w:rtl w:val="0"/>
        </w:rPr>
        <w:t xml:space="preserve">attuando</w:t>
      </w:r>
      <w:r w:rsidDel="00000000" w:rsidR="00000000" w:rsidRPr="00000000">
        <w:rPr>
          <w:rtl w:val="0"/>
        </w:rPr>
        <w:t xml:space="preserve"> quanto previsto dal comma 2 dell’art. 69 del CAD: “il riuso dei programmi informatici di proprietà' delle pubbliche amministrazioni” garantendo che queste ultime, oltre ad essere titolari del software, rendano il </w:t>
      </w:r>
      <w:r w:rsidDel="00000000" w:rsidR="00000000" w:rsidRPr="00000000">
        <w:rPr>
          <w:i w:val="1"/>
          <w:rtl w:val="0"/>
        </w:rPr>
        <w:t xml:space="preserve">software Open Source</w:t>
      </w:r>
      <w:r w:rsidDel="00000000" w:rsidR="00000000" w:rsidRPr="00000000">
        <w:rPr>
          <w:rtl w:val="0"/>
        </w:rPr>
        <w:t xml:space="preserve"> attraverso l’apposizione di una licenza aperta. </w:t>
      </w:r>
      <w:r w:rsidDel="00000000" w:rsidR="00000000" w:rsidRPr="00000000">
        <w:rPr>
          <w:rtl w:val="0"/>
        </w:rPr>
      </w:r>
    </w:p>
    <w:p w:rsidR="00000000" w:rsidDel="00000000" w:rsidP="00000000" w:rsidRDefault="00000000" w:rsidRPr="00000000" w14:paraId="000000A4">
      <w:pPr>
        <w:pStyle w:val="Heading2"/>
        <w:contextualSpacing w:val="0"/>
        <w:rPr/>
      </w:pPr>
      <w:bookmarkStart w:colFirst="0" w:colLast="0" w:name="_62phfm50xws5" w:id="12"/>
      <w:bookmarkEnd w:id="12"/>
      <w:r w:rsidDel="00000000" w:rsidR="00000000" w:rsidRPr="00000000">
        <w:rPr>
          <w:rtl w:val="0"/>
        </w:rPr>
        <w:t xml:space="preserve">2.2. Oggetto della valutazione</w:t>
      </w:r>
    </w:p>
    <w:p w:rsidR="00000000" w:rsidDel="00000000" w:rsidP="00000000" w:rsidRDefault="00000000" w:rsidRPr="00000000" w14:paraId="000000A5">
      <w:pPr>
        <w:contextualSpacing w:val="0"/>
        <w:rPr/>
      </w:pPr>
      <w:r w:rsidDel="00000000" w:rsidR="00000000" w:rsidRPr="00000000">
        <w:rPr>
          <w:rtl w:val="0"/>
        </w:rPr>
        <w:t xml:space="preserve">La valutazione comparativa deve essere svolta quando le pubbliche amministrazioni intendono acquisire “</w:t>
      </w:r>
      <w:r w:rsidDel="00000000" w:rsidR="00000000" w:rsidRPr="00000000">
        <w:rPr>
          <w:i w:val="1"/>
          <w:rtl w:val="0"/>
        </w:rPr>
        <w:t xml:space="preserve">programmi informatici o parti di essi</w:t>
      </w:r>
      <w:r w:rsidDel="00000000" w:rsidR="00000000" w:rsidRPr="00000000">
        <w:rPr>
          <w:rtl w:val="0"/>
        </w:rPr>
        <w:t xml:space="preserve">”. L’oggetto della valutazione quindi è un software </w:t>
      </w:r>
      <w:r w:rsidDel="00000000" w:rsidR="00000000" w:rsidRPr="00000000">
        <w:rPr>
          <w:rtl w:val="0"/>
        </w:rPr>
        <w:t xml:space="preserve">(come identificato in </w:t>
      </w:r>
      <w:hyperlink w:anchor="_ukgizppy8504">
        <w:r w:rsidDel="00000000" w:rsidR="00000000" w:rsidRPr="00000000">
          <w:rPr>
            <w:color w:val="1155cc"/>
            <w:u w:val="single"/>
            <w:rtl w:val="0"/>
          </w:rPr>
          <w:t xml:space="preserve">1.2. Software oggetto di queste linee guida</w:t>
        </w:r>
      </w:hyperlink>
      <w:r w:rsidDel="00000000" w:rsidR="00000000" w:rsidRPr="00000000">
        <w:rPr>
          <w:rtl w:val="0"/>
        </w:rPr>
        <w:t xml:space="preserve">) </w:t>
      </w:r>
      <w:r w:rsidDel="00000000" w:rsidR="00000000" w:rsidRPr="00000000">
        <w:rPr>
          <w:rtl w:val="0"/>
        </w:rPr>
        <w:t xml:space="preserve">che risponda a specifiche esigenze funzionali dell’amministrazione. </w:t>
      </w:r>
    </w:p>
    <w:p w:rsidR="00000000" w:rsidDel="00000000" w:rsidP="00000000" w:rsidRDefault="00000000" w:rsidRPr="00000000" w14:paraId="000000A6">
      <w:pPr>
        <w:ind w:left="0" w:firstLine="0"/>
        <w:contextualSpacing w:val="0"/>
        <w:rPr/>
      </w:pPr>
      <w:r w:rsidDel="00000000" w:rsidR="00000000" w:rsidRPr="00000000">
        <w:rPr>
          <w:rtl w:val="0"/>
        </w:rPr>
        <w:t xml:space="preserve">A titolo esemplificativo, </w:t>
      </w:r>
      <w:r w:rsidDel="00000000" w:rsidR="00000000" w:rsidRPr="00000000">
        <w:rPr>
          <w:rtl w:val="0"/>
        </w:rPr>
        <w:t xml:space="preserve">rimane</w:t>
      </w:r>
      <w:r w:rsidDel="00000000" w:rsidR="00000000" w:rsidRPr="00000000">
        <w:rPr>
          <w:rtl w:val="0"/>
        </w:rPr>
        <w:t xml:space="preserve"> </w:t>
      </w:r>
      <w:r w:rsidDel="00000000" w:rsidR="00000000" w:rsidRPr="00000000">
        <w:rPr>
          <w:rtl w:val="0"/>
        </w:rPr>
        <w:t xml:space="preserve">all’esterno del perimetro </w:t>
      </w:r>
      <w:r w:rsidDel="00000000" w:rsidR="00000000" w:rsidRPr="00000000">
        <w:rPr>
          <w:rtl w:val="0"/>
        </w:rPr>
        <w:t xml:space="preserve">di questo documento </w:t>
      </w:r>
      <w:r w:rsidDel="00000000" w:rsidR="00000000" w:rsidRPr="00000000">
        <w:rPr>
          <w:rtl w:val="0"/>
        </w:rPr>
        <w:t xml:space="preserve">l’acquisizione di sole componenti </w:t>
      </w:r>
      <w:r w:rsidDel="00000000" w:rsidR="00000000" w:rsidRPr="00000000">
        <w:rPr>
          <w:i w:val="1"/>
          <w:rtl w:val="0"/>
        </w:rPr>
        <w:t xml:space="preserve">hardware</w:t>
      </w:r>
      <w:r w:rsidDel="00000000" w:rsidR="00000000" w:rsidRPr="00000000">
        <w:rPr>
          <w:rtl w:val="0"/>
        </w:rPr>
        <w:t xml:space="preserve"> dei sistemi informativi (</w:t>
      </w:r>
      <w:r w:rsidDel="00000000" w:rsidR="00000000" w:rsidRPr="00000000">
        <w:rPr>
          <w:i w:val="1"/>
          <w:rtl w:val="0"/>
        </w:rPr>
        <w:t xml:space="preserve">server</w:t>
      </w:r>
      <w:r w:rsidDel="00000000" w:rsidR="00000000" w:rsidRPr="00000000">
        <w:rPr>
          <w:rtl w:val="0"/>
        </w:rPr>
        <w:t xml:space="preserve">,         postazioni di lavoro, stampanti, ecc.)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Ulteriori situazioni </w:t>
      </w:r>
      <w:r w:rsidDel="00000000" w:rsidR="00000000" w:rsidRPr="00000000">
        <w:rPr>
          <w:rtl w:val="0"/>
        </w:rPr>
        <w:t xml:space="preserve">dove</w:t>
      </w:r>
      <w:r w:rsidDel="00000000" w:rsidR="00000000" w:rsidRPr="00000000">
        <w:rPr>
          <w:rtl w:val="0"/>
        </w:rPr>
        <w:t xml:space="preserve"> non è applicabile </w:t>
      </w:r>
      <w:r w:rsidDel="00000000" w:rsidR="00000000" w:rsidRPr="00000000">
        <w:rPr>
          <w:rtl w:val="0"/>
        </w:rPr>
        <w:t xml:space="preserve">il percorso decisionale </w:t>
      </w:r>
      <w:r w:rsidDel="00000000" w:rsidR="00000000" w:rsidRPr="00000000">
        <w:rPr>
          <w:rtl w:val="0"/>
        </w:rPr>
        <w:t xml:space="preserve">proposto in </w:t>
      </w:r>
      <w:r w:rsidDel="00000000" w:rsidR="00000000" w:rsidRPr="00000000">
        <w:rPr>
          <w:rtl w:val="0"/>
        </w:rPr>
        <w:t xml:space="preserve">questo Capitolo 2 possono riguardare ad esempio:</w:t>
      </w:r>
    </w:p>
    <w:p w:rsidR="00000000" w:rsidDel="00000000" w:rsidP="00000000" w:rsidRDefault="00000000" w:rsidRPr="00000000" w14:paraId="000000A8">
      <w:pPr>
        <w:numPr>
          <w:ilvl w:val="0"/>
          <w:numId w:val="16"/>
        </w:numPr>
        <w:ind w:left="720" w:hanging="360"/>
        <w:rPr/>
      </w:pPr>
      <w:r w:rsidDel="00000000" w:rsidR="00000000" w:rsidRPr="00000000">
        <w:rPr>
          <w:rtl w:val="0"/>
        </w:rPr>
        <w:t xml:space="preserve">l’adesione a contratti quadro già sottoscritti, nel caso in cui tale adesione abbia un carattere obbligatorio per le amministrazioni;</w:t>
      </w:r>
    </w:p>
    <w:p w:rsidR="00000000" w:rsidDel="00000000" w:rsidP="00000000" w:rsidRDefault="00000000" w:rsidRPr="00000000" w14:paraId="000000A9">
      <w:pPr>
        <w:numPr>
          <w:ilvl w:val="0"/>
          <w:numId w:val="16"/>
        </w:numPr>
        <w:ind w:left="720" w:hanging="360"/>
        <w:rPr/>
      </w:pPr>
      <w:r w:rsidDel="00000000" w:rsidR="00000000" w:rsidRPr="00000000">
        <w:rPr>
          <w:rtl w:val="0"/>
        </w:rPr>
        <w:t xml:space="preserve">accordi quadro, in quanto strumenti che definiscono esclusivamente le clausole generali che, in un determinato periodo temporale, regolano i contratti da stipulare (le caratteristiche specifiche della singola fornitura vengono successivamente definite in appositi Appalti Specifici);</w:t>
      </w:r>
    </w:p>
    <w:p w:rsidR="00000000" w:rsidDel="00000000" w:rsidP="00000000" w:rsidRDefault="00000000" w:rsidRPr="00000000" w14:paraId="000000AA">
      <w:pPr>
        <w:numPr>
          <w:ilvl w:val="0"/>
          <w:numId w:val="16"/>
        </w:numPr>
        <w:ind w:left="720" w:hanging="360"/>
        <w:rPr/>
      </w:pPr>
      <w:r w:rsidDel="00000000" w:rsidR="00000000" w:rsidRPr="00000000">
        <w:rPr>
          <w:rtl w:val="0"/>
        </w:rPr>
        <w:t xml:space="preserve">completamento di progetti o realizzazioni per le quali la valutazione comparativa sia già stata effettuata preliminarmente all’acquisizione iniziale;</w:t>
      </w:r>
    </w:p>
    <w:p w:rsidR="00000000" w:rsidDel="00000000" w:rsidP="00000000" w:rsidRDefault="00000000" w:rsidRPr="00000000" w14:paraId="000000AB">
      <w:pPr>
        <w:numPr>
          <w:ilvl w:val="0"/>
          <w:numId w:val="16"/>
        </w:numPr>
        <w:ind w:left="720" w:hanging="360"/>
        <w:rPr/>
      </w:pPr>
      <w:r w:rsidDel="00000000" w:rsidR="00000000" w:rsidRPr="00000000">
        <w:rPr>
          <w:rtl w:val="0"/>
        </w:rPr>
        <w:t xml:space="preserve">gare che abbiano come oggetto l’outsourcing completo dei sistemi informativi, in quanto la scelta dell’esternalizzazione riguarda un ambito strategico che esula dallo specifico contesto delle presenti Linee guida e risponde a scelte di governance dell’amministrazione e a obiettivi di carattere strategico di ordine più generale.</w:t>
      </w:r>
      <w:r w:rsidDel="00000000" w:rsidR="00000000" w:rsidRPr="00000000">
        <w:rPr>
          <w:rtl w:val="0"/>
        </w:rPr>
      </w:r>
    </w:p>
    <w:p w:rsidR="00000000" w:rsidDel="00000000" w:rsidP="00000000" w:rsidRDefault="00000000" w:rsidRPr="00000000" w14:paraId="000000AC">
      <w:pPr>
        <w:ind w:left="0" w:firstLine="0"/>
        <w:contextualSpacing w:val="0"/>
        <w:rPr/>
      </w:pPr>
      <w:r w:rsidDel="00000000" w:rsidR="00000000" w:rsidRPr="00000000">
        <w:rPr>
          <w:rtl w:val="0"/>
        </w:rPr>
        <w:t xml:space="preserve">Si noti che nei casi qui elencati si devono comunque applicare le linee guida sul riuso del software descritte nel Capitolo 3.</w:t>
      </w:r>
      <w:r w:rsidDel="00000000" w:rsidR="00000000" w:rsidRPr="00000000">
        <w:rPr>
          <w:rtl w:val="0"/>
        </w:rPr>
      </w:r>
    </w:p>
    <w:p w:rsidR="00000000" w:rsidDel="00000000" w:rsidP="00000000" w:rsidRDefault="00000000" w:rsidRPr="00000000" w14:paraId="000000AD">
      <w:pPr>
        <w:pStyle w:val="Heading2"/>
        <w:contextualSpacing w:val="0"/>
        <w:rPr>
          <w:sz w:val="26"/>
          <w:szCs w:val="26"/>
        </w:rPr>
      </w:pPr>
      <w:bookmarkStart w:colFirst="0" w:colLast="0" w:name="_fgkg7bwgla9i" w:id="13"/>
      <w:bookmarkEnd w:id="13"/>
      <w:r w:rsidDel="00000000" w:rsidR="00000000" w:rsidRPr="00000000">
        <w:rPr>
          <w:sz w:val="26"/>
          <w:szCs w:val="26"/>
          <w:rtl w:val="0"/>
        </w:rPr>
        <w:t xml:space="preserve">2.3. Valutazione comparativa</w:t>
      </w:r>
    </w:p>
    <w:p w:rsidR="00000000" w:rsidDel="00000000" w:rsidP="00000000" w:rsidRDefault="00000000" w:rsidRPr="00000000" w14:paraId="000000AE">
      <w:pPr>
        <w:pStyle w:val="Heading3"/>
        <w:contextualSpacing w:val="0"/>
        <w:rPr>
          <w:sz w:val="26"/>
          <w:szCs w:val="26"/>
        </w:rPr>
      </w:pPr>
      <w:bookmarkStart w:colFirst="0" w:colLast="0" w:name="_287ifofmp860" w:id="14"/>
      <w:bookmarkEnd w:id="14"/>
      <w:r w:rsidDel="00000000" w:rsidR="00000000" w:rsidRPr="00000000">
        <w:rPr>
          <w:sz w:val="26"/>
          <w:szCs w:val="26"/>
          <w:rtl w:val="0"/>
        </w:rPr>
        <w:t xml:space="preserve">2.3.1. Descrizione delle soluzioni</w:t>
      </w:r>
    </w:p>
    <w:p w:rsidR="00000000" w:rsidDel="00000000" w:rsidP="00000000" w:rsidRDefault="00000000" w:rsidRPr="00000000" w14:paraId="000000AF">
      <w:pPr>
        <w:contextualSpacing w:val="0"/>
        <w:rPr/>
      </w:pPr>
      <w:r w:rsidDel="00000000" w:rsidR="00000000" w:rsidRPr="00000000">
        <w:rPr>
          <w:rtl w:val="0"/>
        </w:rPr>
        <w:t xml:space="preserve">L’articolo 68, comma 1 del CAD indica le tipologie di soluzione oggetto dell’analisi comparativa per tipologia di software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0">
      <w:pPr>
        <w:contextualSpacing w:val="0"/>
        <w:rPr>
          <w:i w:val="1"/>
        </w:rPr>
      </w:pPr>
      <w:r w:rsidDel="00000000" w:rsidR="00000000" w:rsidRPr="00000000">
        <w:rPr>
          <w:i w:val="1"/>
          <w:rtl w:val="0"/>
        </w:rPr>
        <w:t xml:space="preserve">“Le pubbliche amministrazioni acquisiscono programmi informatici o parti di essi nel rispetto dei princìpi di economicità e di efficienza, tutela degli investimenti, riuso e neutralità tecnologica, a seguito di una valutazione comparativa di tipo tecnico ed economico tra le seguenti soluzioni disponibili sul mercato:</w:t>
      </w:r>
      <w:r w:rsidDel="00000000" w:rsidR="00000000" w:rsidRPr="00000000">
        <w:rPr>
          <w:rtl w:val="0"/>
        </w:rPr>
      </w:r>
    </w:p>
    <w:p w:rsidR="00000000" w:rsidDel="00000000" w:rsidP="00000000" w:rsidRDefault="00000000" w:rsidRPr="00000000" w14:paraId="000000B1">
      <w:pPr>
        <w:contextualSpacing w:val="0"/>
        <w:rPr>
          <w:i w:val="1"/>
        </w:rPr>
      </w:pPr>
      <w:r w:rsidDel="00000000" w:rsidR="00000000" w:rsidRPr="00000000">
        <w:rPr>
          <w:i w:val="1"/>
          <w:rtl w:val="0"/>
        </w:rPr>
        <w:t xml:space="preserve">a) software sviluppato per conto della pubblica amministrazione;</w:t>
      </w:r>
    </w:p>
    <w:p w:rsidR="00000000" w:rsidDel="00000000" w:rsidP="00000000" w:rsidRDefault="00000000" w:rsidRPr="00000000" w14:paraId="000000B2">
      <w:pPr>
        <w:contextualSpacing w:val="0"/>
        <w:rPr>
          <w:i w:val="1"/>
        </w:rPr>
      </w:pPr>
      <w:r w:rsidDel="00000000" w:rsidR="00000000" w:rsidRPr="00000000">
        <w:rPr>
          <w:i w:val="1"/>
          <w:rtl w:val="0"/>
        </w:rPr>
        <w:t xml:space="preserve">b) riutilizzo di software o parti di esso sviluppati per conto della pubblica amministrazione;</w:t>
      </w:r>
    </w:p>
    <w:p w:rsidR="00000000" w:rsidDel="00000000" w:rsidP="00000000" w:rsidRDefault="00000000" w:rsidRPr="00000000" w14:paraId="000000B3">
      <w:pPr>
        <w:contextualSpacing w:val="0"/>
        <w:rPr>
          <w:i w:val="1"/>
        </w:rPr>
      </w:pPr>
      <w:r w:rsidDel="00000000" w:rsidR="00000000" w:rsidRPr="00000000">
        <w:rPr>
          <w:i w:val="1"/>
          <w:rtl w:val="0"/>
        </w:rPr>
        <w:t xml:space="preserve">c) software libero o a codice sorgente aperto;</w:t>
      </w:r>
    </w:p>
    <w:p w:rsidR="00000000" w:rsidDel="00000000" w:rsidP="00000000" w:rsidRDefault="00000000" w:rsidRPr="00000000" w14:paraId="000000B4">
      <w:pPr>
        <w:contextualSpacing w:val="0"/>
        <w:rPr>
          <w:i w:val="1"/>
        </w:rPr>
      </w:pPr>
      <w:r w:rsidDel="00000000" w:rsidR="00000000" w:rsidRPr="00000000">
        <w:rPr>
          <w:i w:val="1"/>
          <w:rtl w:val="0"/>
        </w:rPr>
        <w:t xml:space="preserve">d) software fruibile in modalità cloud computing;</w:t>
      </w:r>
    </w:p>
    <w:p w:rsidR="00000000" w:rsidDel="00000000" w:rsidP="00000000" w:rsidRDefault="00000000" w:rsidRPr="00000000" w14:paraId="000000B5">
      <w:pPr>
        <w:contextualSpacing w:val="0"/>
        <w:rPr>
          <w:i w:val="1"/>
        </w:rPr>
      </w:pPr>
      <w:r w:rsidDel="00000000" w:rsidR="00000000" w:rsidRPr="00000000">
        <w:rPr>
          <w:i w:val="1"/>
          <w:rtl w:val="0"/>
        </w:rPr>
        <w:t xml:space="preserve">e) software di tipo proprietario mediante ricorso a licenza d'uso;</w:t>
      </w:r>
    </w:p>
    <w:p w:rsidR="00000000" w:rsidDel="00000000" w:rsidP="00000000" w:rsidRDefault="00000000" w:rsidRPr="00000000" w14:paraId="000000B6">
      <w:pPr>
        <w:contextualSpacing w:val="0"/>
        <w:rPr>
          <w:i w:val="1"/>
        </w:rPr>
      </w:pPr>
      <w:r w:rsidDel="00000000" w:rsidR="00000000" w:rsidRPr="00000000">
        <w:rPr>
          <w:i w:val="1"/>
          <w:rtl w:val="0"/>
        </w:rPr>
        <w:t xml:space="preserve">f) software combinazione delle precedenti soluzioni.”</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La seguente tabella </w:t>
      </w:r>
      <w:r w:rsidDel="00000000" w:rsidR="00000000" w:rsidRPr="00000000">
        <w:rPr>
          <w:rtl w:val="0"/>
        </w:rPr>
        <w:t xml:space="preserve">descrive le</w:t>
      </w:r>
      <w:r w:rsidDel="00000000" w:rsidR="00000000" w:rsidRPr="00000000">
        <w:rPr>
          <w:rtl w:val="0"/>
        </w:rPr>
        <w:t xml:space="preserve"> </w:t>
      </w:r>
      <w:r w:rsidDel="00000000" w:rsidR="00000000" w:rsidRPr="00000000">
        <w:rPr>
          <w:rtl w:val="0"/>
        </w:rPr>
        <w:t xml:space="preserve">sei</w:t>
      </w:r>
      <w:r w:rsidDel="00000000" w:rsidR="00000000" w:rsidRPr="00000000">
        <w:rPr>
          <w:rtl w:val="0"/>
        </w:rPr>
        <w:t xml:space="preserve"> soluzioni previste dalla normativa </w:t>
      </w:r>
    </w:p>
    <w:p w:rsidR="00000000" w:rsidDel="00000000" w:rsidP="00000000" w:rsidRDefault="00000000" w:rsidRPr="00000000" w14:paraId="000000BC">
      <w:pPr>
        <w:ind w:left="-30" w:firstLine="0"/>
        <w:contextualSpacing w:val="0"/>
        <w:rPr/>
      </w:pPr>
      <w:r w:rsidDel="00000000" w:rsidR="00000000" w:rsidRPr="00000000">
        <w:rPr>
          <w:rtl w:val="0"/>
        </w:rPr>
      </w:r>
    </w:p>
    <w:tbl>
      <w:tblPr>
        <w:tblStyle w:val="Table1"/>
        <w:tblW w:w="9195.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5085"/>
        <w:tblGridChange w:id="0">
          <w:tblGrid>
            <w:gridCol w:w="4110"/>
            <w:gridCol w:w="5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30" w:firstLine="0"/>
              <w:contextualSpacing w:val="0"/>
              <w:jc w:val="center"/>
              <w:rPr>
                <w:b w:val="1"/>
              </w:rPr>
            </w:pPr>
            <w:r w:rsidDel="00000000" w:rsidR="00000000" w:rsidRPr="00000000">
              <w:rPr>
                <w:b w:val="1"/>
                <w:rtl w:val="0"/>
              </w:rPr>
              <w:t xml:space="preserve">SOLUZIONI ALTERNATIVE ELENCATE AL COMMA 1 DELL’ART. 68 DEL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30" w:firstLine="0"/>
              <w:contextualSpacing w:val="0"/>
              <w:jc w:val="center"/>
              <w:rPr>
                <w:b w:val="1"/>
              </w:rPr>
            </w:pPr>
            <w:r w:rsidDel="00000000" w:rsidR="00000000" w:rsidRPr="00000000">
              <w:rPr>
                <w:b w:val="1"/>
                <w:rtl w:val="0"/>
              </w:rPr>
              <w:t xml:space="preserve">DECLINAZIONE DELLA DEFINIZIONE NELL’AMBITO DELLE LINEE GUIDA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2"/>
              </w:numPr>
              <w:spacing w:line="240" w:lineRule="auto"/>
              <w:ind w:left="-30" w:firstLine="0"/>
              <w:contextualSpacing w:val="1"/>
              <w:jc w:val="left"/>
              <w:rPr>
                <w:sz w:val="24"/>
                <w:szCs w:val="24"/>
                <w:u w:val="none"/>
              </w:rPr>
            </w:pPr>
            <w:r w:rsidDel="00000000" w:rsidR="00000000" w:rsidRPr="00000000">
              <w:rPr>
                <w:rtl w:val="0"/>
              </w:rPr>
              <w:t xml:space="preserve">SOFTWARE SVILUPPATO PER CONTO DELLA 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30" w:firstLine="0"/>
              <w:contextualSpacing w:val="0"/>
              <w:jc w:val="both"/>
              <w:rPr/>
            </w:pPr>
            <w:r w:rsidDel="00000000" w:rsidR="00000000" w:rsidRPr="00000000">
              <w:rPr>
                <w:rtl w:val="0"/>
              </w:rPr>
              <w:t xml:space="preserve">Soluzione detta anche “opzione </w:t>
            </w:r>
            <w:r w:rsidDel="00000000" w:rsidR="00000000" w:rsidRPr="00000000">
              <w:rPr>
                <w:i w:val="1"/>
                <w:rtl w:val="0"/>
              </w:rPr>
              <w:t xml:space="preserve">make</w:t>
            </w:r>
            <w:r w:rsidDel="00000000" w:rsidR="00000000" w:rsidRPr="00000000">
              <w:rPr>
                <w:rtl w:val="0"/>
              </w:rPr>
              <w:t xml:space="preserve">”: la PA affida lo sviluppo del software (sia esso ex-novo o modifica di software esistente) (sia esso ex-novo o modifica di software esistente) a un fornitore e quest’ultimo si impegna a consegnare alla P.A. il software sviluppato sulla base dei requisiti da questa definiti.</w:t>
            </w:r>
          </w:p>
          <w:p w:rsidR="00000000" w:rsidDel="00000000" w:rsidP="00000000" w:rsidRDefault="00000000" w:rsidRPr="00000000" w14:paraId="000000C1">
            <w:pPr>
              <w:widowControl w:val="0"/>
              <w:spacing w:line="240" w:lineRule="auto"/>
              <w:ind w:left="-30" w:firstLine="0"/>
              <w:contextualSpacing w:val="0"/>
              <w:jc w:val="both"/>
              <w:rPr/>
            </w:pPr>
            <w:r w:rsidDel="00000000" w:rsidR="00000000" w:rsidRPr="00000000">
              <w:rPr>
                <w:rtl w:val="0"/>
              </w:rPr>
              <w:t xml:space="preserve">Per esempio</w:t>
            </w:r>
            <w:r w:rsidDel="00000000" w:rsidR="00000000" w:rsidRPr="00000000">
              <w:rPr>
                <w:rtl w:val="0"/>
              </w:rPr>
              <w:t xml:space="preserve">,</w:t>
            </w:r>
            <w:r w:rsidDel="00000000" w:rsidR="00000000" w:rsidRPr="00000000">
              <w:rPr>
                <w:rtl w:val="0"/>
              </w:rPr>
              <w:t xml:space="preserve"> nel ciclo di vita del software (analisi, progettazione, sviluppo</w:t>
            </w:r>
            <w:r w:rsidDel="00000000" w:rsidR="00000000" w:rsidRPr="00000000">
              <w:rPr>
                <w:rtl w:val="0"/>
              </w:rPr>
              <w:t xml:space="preserve">,</w:t>
            </w:r>
            <w:r w:rsidDel="00000000" w:rsidR="00000000" w:rsidRPr="00000000">
              <w:rPr>
                <w:rtl w:val="0"/>
              </w:rPr>
              <w:t xml:space="preserve"> collaudo, rilascio, manutenzione) la P.A. potrebbe occuparsi delle fasi di analisi e progettazione, definendo i requisiti del software, per poi affidare lo sviluppo al fornitore.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30" w:firstLine="0"/>
              <w:contextualSpacing w:val="0"/>
              <w:jc w:val="left"/>
              <w:rPr/>
            </w:pPr>
            <w:r w:rsidDel="00000000" w:rsidR="00000000" w:rsidRPr="00000000">
              <w:rPr>
                <w:rtl w:val="0"/>
              </w:rPr>
              <w:t xml:space="preserve">B) RIUTILIZZO DI SOFTWARE O PARTI DI ESSO SVILUPPATI PER CONTO DELLA 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30" w:firstLine="0"/>
              <w:contextualSpacing w:val="0"/>
              <w:rPr/>
            </w:pPr>
            <w:r w:rsidDel="00000000" w:rsidR="00000000" w:rsidRPr="00000000">
              <w:rPr>
                <w:rtl w:val="0"/>
              </w:rPr>
              <w:t xml:space="preserve">Soluzione “riuso” di un software della P.A. (o suoi componenti) già esistente e disponibile.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30" w:firstLine="0"/>
              <w:contextualSpacing w:val="0"/>
              <w:jc w:val="left"/>
              <w:rPr/>
            </w:pPr>
            <w:r w:rsidDel="00000000" w:rsidR="00000000" w:rsidRPr="00000000">
              <w:rPr>
                <w:rtl w:val="0"/>
              </w:rPr>
              <w:t xml:space="preserve">C) SOFTWARE LIBERO O A CODICE SORGENTE APERTO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30" w:firstLine="0"/>
              <w:contextualSpacing w:val="0"/>
              <w:rPr/>
            </w:pPr>
            <w:r w:rsidDel="00000000" w:rsidR="00000000" w:rsidRPr="00000000">
              <w:rPr>
                <w:rtl w:val="0"/>
              </w:rPr>
              <w:t xml:space="preserve">Software </w:t>
            </w:r>
            <w:r w:rsidDel="00000000" w:rsidR="00000000" w:rsidRPr="00000000">
              <w:rPr>
                <w:rtl w:val="0"/>
              </w:rPr>
              <w:t xml:space="preserve">con</w:t>
            </w:r>
            <w:r w:rsidDel="00000000" w:rsidR="00000000" w:rsidRPr="00000000">
              <w:rPr>
                <w:rtl w:val="0"/>
              </w:rPr>
              <w:t xml:space="preserve"> licenza </w:t>
            </w:r>
            <w:r w:rsidDel="00000000" w:rsidR="00000000" w:rsidRPr="00000000">
              <w:rPr>
                <w:rtl w:val="0"/>
              </w:rPr>
              <w:t xml:space="preserve">O</w:t>
            </w:r>
            <w:r w:rsidDel="00000000" w:rsidR="00000000" w:rsidRPr="00000000">
              <w:rPr>
                <w:rtl w:val="0"/>
              </w:rPr>
              <w:t xml:space="preserve">pen Source (v. </w:t>
            </w:r>
            <w:hyperlink w:anchor="_81z9etnzmvcg">
              <w:r w:rsidDel="00000000" w:rsidR="00000000" w:rsidRPr="00000000">
                <w:rPr>
                  <w:color w:val="1155cc"/>
                  <w:u w:val="single"/>
                  <w:rtl w:val="0"/>
                </w:rPr>
                <w:t xml:space="preserve">Glossario</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 particolare, </w:t>
            </w:r>
            <w:r w:rsidDel="00000000" w:rsidR="00000000" w:rsidRPr="00000000">
              <w:rPr>
                <w:rtl w:val="0"/>
              </w:rPr>
              <w:t xml:space="preserve"> </w:t>
            </w:r>
            <w:r w:rsidDel="00000000" w:rsidR="00000000" w:rsidRPr="00000000">
              <w:rPr>
                <w:rtl w:val="0"/>
              </w:rPr>
              <w:t xml:space="preserve">si intende</w:t>
            </w:r>
            <w:r w:rsidDel="00000000" w:rsidR="00000000" w:rsidRPr="00000000">
              <w:rPr>
                <w:rtl w:val="0"/>
              </w:rPr>
              <w:t xml:space="preserve"> tutto il software distribuito sotto una licenza certificata da OSI (</w:t>
            </w:r>
            <w:hyperlink r:id="rId12">
              <w:r w:rsidDel="00000000" w:rsidR="00000000" w:rsidRPr="00000000">
                <w:rPr>
                  <w:color w:val="1155cc"/>
                  <w:u w:val="single"/>
                  <w:rtl w:val="0"/>
                </w:rPr>
                <w:t xml:space="preserve">lista completa</w:t>
              </w:r>
            </w:hyperlink>
            <w:r w:rsidDel="00000000" w:rsidR="00000000" w:rsidRPr="00000000">
              <w:rPr>
                <w:rtl w:val="0"/>
              </w:rPr>
              <w:t xml:space="preserve">), come descritto in </w:t>
            </w:r>
            <w:hyperlink w:anchor="_kt8umkxl0m4y">
              <w:r w:rsidDel="00000000" w:rsidR="00000000" w:rsidRPr="00000000">
                <w:rPr>
                  <w:color w:val="1155cc"/>
                  <w:u w:val="single"/>
                  <w:rtl w:val="0"/>
                </w:rPr>
                <w:t xml:space="preserve">3.5.2. Licenze per il software aperto</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30" w:firstLine="0"/>
              <w:contextualSpacing w:val="0"/>
              <w:jc w:val="left"/>
              <w:rPr/>
            </w:pPr>
            <w:r w:rsidDel="00000000" w:rsidR="00000000" w:rsidRPr="00000000">
              <w:rPr>
                <w:rtl w:val="0"/>
              </w:rPr>
              <w:t xml:space="preserve">D) SOFTWARE FRUIBILE IN </w:t>
            </w:r>
            <w:r w:rsidDel="00000000" w:rsidR="00000000" w:rsidRPr="00000000">
              <w:rPr>
                <w:rtl w:val="0"/>
              </w:rPr>
              <w:t xml:space="preserve">MODALITÀ</w:t>
            </w:r>
            <w:r w:rsidDel="00000000" w:rsidR="00000000" w:rsidRPr="00000000">
              <w:rPr>
                <w:rtl w:val="0"/>
              </w:rPr>
              <w:t xml:space="preserve"> CLOUD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30" w:firstLine="0"/>
              <w:contextualSpacing w:val="0"/>
              <w:jc w:val="both"/>
              <w:rPr/>
            </w:pPr>
            <w:r w:rsidDel="00000000" w:rsidR="00000000" w:rsidRPr="00000000">
              <w:rPr>
                <w:rtl w:val="0"/>
              </w:rPr>
              <w:t xml:space="preserve">S</w:t>
            </w:r>
            <w:r w:rsidDel="00000000" w:rsidR="00000000" w:rsidRPr="00000000">
              <w:rPr>
                <w:rtl w:val="0"/>
              </w:rPr>
              <w:t xml:space="preserve">oluzione </w:t>
            </w:r>
            <w:r w:rsidDel="00000000" w:rsidR="00000000" w:rsidRPr="00000000">
              <w:rPr>
                <w:rtl w:val="0"/>
              </w:rPr>
              <w:t xml:space="preserve">nella quale </w:t>
            </w:r>
            <w:r w:rsidDel="00000000" w:rsidR="00000000" w:rsidRPr="00000000">
              <w:rPr>
                <w:rtl w:val="0"/>
              </w:rPr>
              <w:t xml:space="preserve">la P.A. acquisisce il software come servizio. In questa soluzione non sono ricomprese le soluzioni HaaS (</w:t>
            </w:r>
            <w:r w:rsidDel="00000000" w:rsidR="00000000" w:rsidRPr="00000000">
              <w:rPr>
                <w:i w:val="1"/>
                <w:rtl w:val="0"/>
              </w:rPr>
              <w:t xml:space="preserve">Hardware as a Service</w:t>
            </w:r>
            <w:r w:rsidDel="00000000" w:rsidR="00000000" w:rsidRPr="00000000">
              <w:rPr>
                <w:rtl w:val="0"/>
              </w:rPr>
              <w:t xml:space="preserve">) e IaaS (</w:t>
            </w:r>
            <w:r w:rsidDel="00000000" w:rsidR="00000000" w:rsidRPr="00000000">
              <w:rPr>
                <w:i w:val="1"/>
                <w:rtl w:val="0"/>
              </w:rPr>
              <w:t xml:space="preserve">Infrastructure as a Service</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8">
            <w:pPr>
              <w:widowControl w:val="0"/>
              <w:spacing w:line="240" w:lineRule="auto"/>
              <w:ind w:left="-30" w:firstLine="0"/>
              <w:contextualSpacing w:val="0"/>
              <w:jc w:val="both"/>
              <w:rPr/>
            </w:pPr>
            <w:r w:rsidDel="00000000" w:rsidR="00000000" w:rsidRPr="00000000">
              <w:rPr>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30" w:firstLine="0"/>
              <w:contextualSpacing w:val="0"/>
              <w:jc w:val="left"/>
              <w:rPr/>
            </w:pPr>
            <w:r w:rsidDel="00000000" w:rsidR="00000000" w:rsidRPr="00000000">
              <w:rPr>
                <w:rtl w:val="0"/>
              </w:rPr>
              <w:t xml:space="preserve">E) SOFTWARE DI TIPO PROPRIETARIO MEDIANTE RICORSO A LICENZA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30" w:firstLine="0"/>
              <w:contextualSpacing w:val="0"/>
              <w:jc w:val="both"/>
              <w:rPr/>
            </w:pPr>
            <w:r w:rsidDel="00000000" w:rsidR="00000000" w:rsidRPr="00000000">
              <w:rPr>
                <w:rtl w:val="0"/>
              </w:rPr>
              <w:t xml:space="preserve">Software soggetto a condizioni di licenza d’uso di tipo proprietario da installare “</w:t>
            </w:r>
            <w:r w:rsidDel="00000000" w:rsidR="00000000" w:rsidRPr="00000000">
              <w:rPr>
                <w:i w:val="1"/>
                <w:rtl w:val="0"/>
              </w:rPr>
              <w:t xml:space="preserve">on premise</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30" w:firstLine="0"/>
              <w:contextualSpacing w:val="0"/>
              <w:jc w:val="left"/>
              <w:rPr/>
            </w:pPr>
            <w:r w:rsidDel="00000000" w:rsidR="00000000" w:rsidRPr="00000000">
              <w:rPr>
                <w:rtl w:val="0"/>
              </w:rPr>
              <w:t xml:space="preserve">F) SOFTWARE COMBINAZIONE DELLE PRECEDENTI SOLUZIONI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30" w:firstLine="0"/>
              <w:contextualSpacing w:val="0"/>
              <w:jc w:val="both"/>
              <w:rPr/>
            </w:pPr>
            <w:r w:rsidDel="00000000" w:rsidR="00000000" w:rsidRPr="00000000">
              <w:rPr>
                <w:rtl w:val="0"/>
              </w:rPr>
              <w:t xml:space="preserve">Software realizzato con componenti appartenenti a più di una categoria tra quelle precedenti. Ad esempio, software in cui una soluzione in riuso si appoggia su un </w:t>
            </w:r>
            <w:r w:rsidDel="00000000" w:rsidR="00000000" w:rsidRPr="00000000">
              <w:rPr>
                <w:i w:val="1"/>
                <w:rtl w:val="0"/>
              </w:rPr>
              <w:t xml:space="preserve">middleware Open Source</w:t>
            </w:r>
            <w:r w:rsidDel="00000000" w:rsidR="00000000" w:rsidRPr="00000000">
              <w:rPr>
                <w:rtl w:val="0"/>
              </w:rPr>
              <w:t xml:space="preserve"> e accede a un database proprietario, con componenti realizzate appositamente per conto dell’amministrazione destinataria della soluzione. E’ di fatto la tipologia più comune tra quelle effettivamente in uso nelle pubbliche amministrazioni. </w:t>
            </w:r>
          </w:p>
        </w:tc>
      </w:tr>
    </w:tbl>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Inoltre, il comma 1 dell’articolo 69 del CAD indica </w:t>
      </w:r>
      <w:r w:rsidDel="00000000" w:rsidR="00000000" w:rsidRPr="00000000">
        <w:rPr>
          <w:i w:val="1"/>
          <w:rtl w:val="0"/>
        </w:rPr>
        <w:t xml:space="preserve">“le pubbliche amministrazioni che siano titolari di soluzioni e programmi informatici realizzati su specifiche indicazioni del committente pubblico, hanno l'obbligo di rendere disponibile il relativo codice sorgente, completo della documentazione e rilasciato in repertorio pubblico sotto licenza aperta, in uso gratuito”</w:t>
      </w:r>
      <w:r w:rsidDel="00000000" w:rsidR="00000000" w:rsidRPr="00000000">
        <w:rPr>
          <w:rtl w:val="0"/>
        </w:rPr>
        <w:t xml:space="preserve">.</w:t>
      </w:r>
    </w:p>
    <w:p w:rsidR="00000000" w:rsidDel="00000000" w:rsidP="00000000" w:rsidRDefault="00000000" w:rsidRPr="00000000" w14:paraId="000000CF">
      <w:pPr>
        <w:contextualSpacing w:val="0"/>
        <w:rPr>
          <w:shd w:fill="f9f8f4" w:val="clear"/>
        </w:rPr>
      </w:pPr>
      <w:r w:rsidDel="00000000" w:rsidR="00000000" w:rsidRPr="00000000">
        <w:rPr>
          <w:rtl w:val="0"/>
        </w:rPr>
        <w:t xml:space="preserve">Per quanto riguarda la soluzione D) (</w:t>
      </w:r>
      <w:r w:rsidDel="00000000" w:rsidR="00000000" w:rsidRPr="00000000">
        <w:rPr>
          <w:rtl w:val="0"/>
        </w:rPr>
        <w:t xml:space="preserve">Software fruibile in modalità </w:t>
      </w:r>
      <w:r w:rsidDel="00000000" w:rsidR="00000000" w:rsidRPr="00000000">
        <w:rPr>
          <w:i w:val="1"/>
          <w:rtl w:val="0"/>
        </w:rPr>
        <w:t xml:space="preserve">cloud computing</w:t>
      </w:r>
      <w:r w:rsidDel="00000000" w:rsidR="00000000" w:rsidRPr="00000000">
        <w:rPr>
          <w:rtl w:val="0"/>
        </w:rPr>
        <w:t xml:space="preserve">)</w:t>
      </w:r>
      <w:r w:rsidDel="00000000" w:rsidR="00000000" w:rsidRPr="00000000">
        <w:rPr>
          <w:rtl w:val="0"/>
        </w:rPr>
        <w:t xml:space="preserve">, questa è da considerarsi una modalità di erogazione di servizi informatici, quindi ascrivibile di volta in volta nelle categorie A), B), C) ed E).</w:t>
      </w:r>
      <w:r w:rsidDel="00000000" w:rsidR="00000000" w:rsidRPr="00000000">
        <w:rPr>
          <w:rtl w:val="0"/>
        </w:rPr>
      </w:r>
    </w:p>
    <w:p w:rsidR="00000000" w:rsidDel="00000000" w:rsidP="00000000" w:rsidRDefault="00000000" w:rsidRPr="00000000" w14:paraId="000000D0">
      <w:pPr>
        <w:pStyle w:val="Heading3"/>
        <w:contextualSpacing w:val="0"/>
        <w:rPr>
          <w:sz w:val="26"/>
          <w:szCs w:val="26"/>
        </w:rPr>
      </w:pPr>
      <w:bookmarkStart w:colFirst="0" w:colLast="0" w:name="_pa64sb6hqiji" w:id="15"/>
      <w:bookmarkEnd w:id="15"/>
      <w:r w:rsidDel="00000000" w:rsidR="00000000" w:rsidRPr="00000000">
        <w:rPr>
          <w:sz w:val="26"/>
          <w:szCs w:val="26"/>
          <w:rtl w:val="0"/>
        </w:rPr>
        <w:t xml:space="preserve">2.3.2. Descrizione dei criteri per la valutazione</w:t>
      </w:r>
    </w:p>
    <w:p w:rsidR="00000000" w:rsidDel="00000000" w:rsidP="00000000" w:rsidRDefault="00000000" w:rsidRPr="00000000" w14:paraId="000000D1">
      <w:pPr>
        <w:contextualSpacing w:val="0"/>
        <w:rPr/>
      </w:pPr>
      <w:r w:rsidDel="00000000" w:rsidR="00000000" w:rsidRPr="00000000">
        <w:rPr>
          <w:rtl w:val="0"/>
        </w:rPr>
        <w:t xml:space="preserve">Di seguito si riporta la tabella con una breve descrizione dei criteri necessari per la valutazione comparativa tra le soluzioni.</w:t>
      </w:r>
    </w:p>
    <w:tbl>
      <w:tblPr>
        <w:tblStyle w:val="Table2"/>
        <w:tblW w:w="918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5025"/>
        <w:tblGridChange w:id="0">
          <w:tblGrid>
            <w:gridCol w:w="4155"/>
            <w:gridCol w:w="5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contextualSpacing w:val="0"/>
              <w:jc w:val="center"/>
              <w:rPr>
                <w:b w:val="1"/>
              </w:rPr>
            </w:pPr>
            <w:r w:rsidDel="00000000" w:rsidR="00000000" w:rsidRPr="00000000">
              <w:rPr>
                <w:b w:val="1"/>
                <w:rtl w:val="0"/>
              </w:rPr>
              <w:t xml:space="preserve">CRITERI ELENCATI AL COMMA 1-bis DELL’ART. 68 DEL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contextualSpacing w:val="0"/>
              <w:jc w:val="center"/>
              <w:rPr>
                <w:b w:val="1"/>
              </w:rPr>
            </w:pPr>
            <w:r w:rsidDel="00000000" w:rsidR="00000000" w:rsidRPr="00000000">
              <w:rPr>
                <w:b w:val="1"/>
                <w:rtl w:val="0"/>
              </w:rPr>
              <w:t xml:space="preserve">DECLINAZIONE DELLA DEFINIZIONE</w:t>
            </w:r>
          </w:p>
          <w:p w:rsidR="00000000" w:rsidDel="00000000" w:rsidP="00000000" w:rsidRDefault="00000000" w:rsidRPr="00000000" w14:paraId="000000D4">
            <w:pPr>
              <w:widowControl w:val="0"/>
              <w:spacing w:after="0" w:line="240" w:lineRule="auto"/>
              <w:contextualSpacing w:val="0"/>
              <w:jc w:val="center"/>
              <w:rPr>
                <w:b w:val="1"/>
              </w:rPr>
            </w:pPr>
            <w:r w:rsidDel="00000000" w:rsidR="00000000" w:rsidRPr="00000000">
              <w:rPr>
                <w:b w:val="1"/>
                <w:rtl w:val="0"/>
              </w:rPr>
              <w:t xml:space="preserve">NELL’AMBITO DELLE LINEE GUIDA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contextualSpacing w:val="0"/>
              <w:jc w:val="left"/>
              <w:rPr/>
            </w:pPr>
            <w:r w:rsidDel="00000000" w:rsidR="00000000" w:rsidRPr="00000000">
              <w:rPr>
                <w:rtl w:val="0"/>
              </w:rPr>
              <w:t xml:space="preserve">COSTO COMPLESSIVO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contextualSpacing w:val="0"/>
              <w:jc w:val="left"/>
              <w:rPr/>
            </w:pPr>
            <w:r w:rsidDel="00000000" w:rsidR="00000000" w:rsidRPr="00000000">
              <w:rPr>
                <w:rtl w:val="0"/>
              </w:rPr>
              <w:t xml:space="preserve">Nell’ambito del presente documento è da intendersi come </w:t>
            </w:r>
            <w:r w:rsidDel="00000000" w:rsidR="00000000" w:rsidRPr="00000000">
              <w:rPr>
                <w:i w:val="1"/>
                <w:rtl w:val="0"/>
              </w:rPr>
              <w:t xml:space="preserve">Total Cost of Ownership</w:t>
            </w:r>
            <w:r w:rsidDel="00000000" w:rsidR="00000000" w:rsidRPr="00000000">
              <w:rPr>
                <w:rtl w:val="0"/>
              </w:rPr>
              <w:t xml:space="preserve"> (</w:t>
            </w:r>
            <w:r w:rsidDel="00000000" w:rsidR="00000000" w:rsidRPr="00000000">
              <w:rPr>
                <w:rtl w:val="0"/>
              </w:rPr>
              <w:t xml:space="preserve">TCO</w:t>
            </w:r>
            <w:r w:rsidDel="00000000" w:rsidR="00000000" w:rsidRPr="00000000">
              <w:rPr>
                <w:rtl w:val="0"/>
              </w:rPr>
              <w:t xml:space="preserve">) della soluzione, calcolato su una finestra temporale adeguata al contesto della valutazione, comprensivo del costo di migrazione verso altra soluzione (vedere anche paragrafo 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contextualSpacing w:val="0"/>
              <w:jc w:val="left"/>
              <w:rPr/>
            </w:pPr>
            <w:r w:rsidDel="00000000" w:rsidR="00000000" w:rsidRPr="00000000">
              <w:rPr>
                <w:rtl w:val="0"/>
              </w:rPr>
              <w:t xml:space="preserve">UTILIZZO DI FORMATI DATI APERTI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contextualSpacing w:val="0"/>
              <w:jc w:val="left"/>
              <w:rPr/>
            </w:pPr>
            <w:r w:rsidDel="00000000" w:rsidR="00000000" w:rsidRPr="00000000">
              <w:rPr>
                <w:rtl w:val="0"/>
              </w:rPr>
              <w:t xml:space="preserve">Uso, da parte della soluzione da valutare, di </w:t>
            </w:r>
            <w:r w:rsidDel="00000000" w:rsidR="00000000" w:rsidRPr="00000000">
              <w:rPr>
                <w:rtl w:val="0"/>
              </w:rPr>
              <w:t xml:space="preserve">formati pubblici e aperti</w:t>
            </w:r>
            <w:r w:rsidDel="00000000" w:rsidR="00000000" w:rsidRPr="00000000">
              <w:rPr>
                <w:rtl w:val="0"/>
              </w:rPr>
              <w:t xml:space="preserve"> per la rappresentazione di dati, metadati e documenti, finalizzata ad assicurare l’interoperabilità tra i sistemi informatici delle pubbliche amministrazioni e/o dei gestori di pubblici servizi.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contextualSpacing w:val="0"/>
              <w:jc w:val="left"/>
              <w:rPr/>
            </w:pPr>
            <w:r w:rsidDel="00000000" w:rsidR="00000000" w:rsidRPr="00000000">
              <w:rPr>
                <w:rtl w:val="0"/>
              </w:rPr>
              <w:t xml:space="preserve">UTILIZZO DI INTERFACCE APERTE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contextualSpacing w:val="0"/>
              <w:jc w:val="left"/>
              <w:rPr/>
            </w:pPr>
            <w:r w:rsidDel="00000000" w:rsidR="00000000" w:rsidRPr="00000000">
              <w:rPr>
                <w:rtl w:val="0"/>
              </w:rPr>
              <w:t xml:space="preserve">Uso, da parte della soluzione da valutare, di </w:t>
            </w:r>
            <w:r w:rsidDel="00000000" w:rsidR="00000000" w:rsidRPr="00000000">
              <w:rPr>
                <w:rtl w:val="0"/>
              </w:rPr>
              <w:t xml:space="preserve">interfacce</w:t>
            </w:r>
            <w:r w:rsidDel="00000000" w:rsidR="00000000" w:rsidRPr="00000000">
              <w:rPr>
                <w:rtl w:val="0"/>
              </w:rPr>
              <w:t xml:space="preserve"> aperte, incluse </w:t>
            </w:r>
            <w:r w:rsidDel="00000000" w:rsidR="00000000" w:rsidRPr="00000000">
              <w:rPr>
                <w:i w:val="1"/>
                <w:rtl w:val="0"/>
              </w:rPr>
              <w:t xml:space="preserve">Application Programming Interface</w:t>
            </w:r>
            <w:r w:rsidDel="00000000" w:rsidR="00000000" w:rsidRPr="00000000">
              <w:rPr>
                <w:rtl w:val="0"/>
              </w:rPr>
              <w:t xml:space="preserve"> (API), vale a dire interfacce pubbliche, documentate e liberamente implementabili/estendibili, finalizzata ad assicurare l’interoperabilità tra i sistemi informatici delle pubbliche amministrazioni e/o dei gestori di pubblici servizi.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contextualSpacing w:val="0"/>
              <w:jc w:val="left"/>
              <w:rPr/>
            </w:pPr>
            <w:r w:rsidDel="00000000" w:rsidR="00000000" w:rsidRPr="00000000">
              <w:rPr>
                <w:rtl w:val="0"/>
              </w:rPr>
              <w:t xml:space="preserve">UTILIZZO DI STANDARD PER L'INTEROPERABILITÀ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contextualSpacing w:val="0"/>
              <w:jc w:val="left"/>
              <w:rPr/>
            </w:pPr>
            <w:r w:rsidDel="00000000" w:rsidR="00000000" w:rsidRPr="00000000">
              <w:rPr>
                <w:rtl w:val="0"/>
              </w:rPr>
              <w:t xml:space="preserve">Adeguatezza della soluzione da valutare ad assicurare l’interoperabilità tra i sistemi informatici delle pubbliche amministrazioni e/o dei gestori di pubblici servizi.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contextualSpacing w:val="0"/>
              <w:jc w:val="left"/>
              <w:rPr/>
            </w:pPr>
            <w:r w:rsidDel="00000000" w:rsidR="00000000" w:rsidRPr="00000000">
              <w:rPr>
                <w:rtl w:val="0"/>
              </w:rPr>
              <w:t xml:space="preserve">LIVELLI DI SICUREZZA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contextualSpacing w:val="0"/>
              <w:jc w:val="left"/>
              <w:rPr/>
            </w:pPr>
            <w:r w:rsidDel="00000000" w:rsidR="00000000" w:rsidRPr="00000000">
              <w:rPr>
                <w:rtl w:val="0"/>
              </w:rPr>
              <w:t xml:space="preserve">Nell’ambito del presente documento è da intendersi come l’esistenza di </w:t>
            </w:r>
            <w:r w:rsidDel="00000000" w:rsidR="00000000" w:rsidRPr="00000000">
              <w:rPr>
                <w:rtl w:val="0"/>
              </w:rPr>
              <w:t xml:space="preserve">adeguate garanzie in merito ai livelli di sicurezza</w:t>
            </w:r>
            <w:r w:rsidDel="00000000" w:rsidR="00000000" w:rsidRPr="00000000">
              <w:rPr>
                <w:rtl w:val="0"/>
              </w:rPr>
              <w:t xml:space="preserve"> della soluzione indipendentemente dalla natura giuridica del titolare del software e/o d</w:t>
            </w:r>
            <w:r w:rsidDel="00000000" w:rsidR="00000000" w:rsidRPr="00000000">
              <w:rPr>
                <w:rtl w:val="0"/>
              </w:rPr>
              <w:t xml:space="preserve">ell’erogatore del servizio in modalità </w:t>
            </w:r>
            <w:r w:rsidDel="00000000" w:rsidR="00000000" w:rsidRPr="00000000">
              <w:rPr>
                <w:i w:val="1"/>
                <w:rtl w:val="0"/>
              </w:rPr>
              <w:t xml:space="preserve">cloud computing</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contextualSpacing w:val="0"/>
              <w:jc w:val="left"/>
              <w:rPr/>
            </w:pPr>
            <w:r w:rsidDel="00000000" w:rsidR="00000000" w:rsidRPr="00000000">
              <w:rPr>
                <w:rtl w:val="0"/>
              </w:rPr>
              <w:t xml:space="preserve">CONFORMITÀ ALLA NORMATIVA IN MATERIA DI PROTEZIONE DEI DATI PERSONALI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contextualSpacing w:val="0"/>
              <w:jc w:val="left"/>
              <w:rPr/>
            </w:pPr>
            <w:r w:rsidDel="00000000" w:rsidR="00000000" w:rsidRPr="00000000">
              <w:rPr>
                <w:rtl w:val="0"/>
              </w:rPr>
              <w:t xml:space="preserve">È da intendersi come la conformità dei processi/procedure alla </w:t>
            </w:r>
            <w:r w:rsidDel="00000000" w:rsidR="00000000" w:rsidRPr="00000000">
              <w:rPr>
                <w:rtl w:val="0"/>
              </w:rPr>
              <w:t xml:space="preserve">normativa in materia di protezione dei dati personali</w:t>
            </w:r>
            <w:r w:rsidDel="00000000" w:rsidR="00000000" w:rsidRPr="00000000">
              <w:rPr>
                <w:rtl w:val="0"/>
              </w:rPr>
              <w:t xml:space="preserve">, indipendentemente dalla natura giuridica del titolare del software e/o dell’erogatore del servizio in modalità </w:t>
            </w:r>
            <w:r w:rsidDel="00000000" w:rsidR="00000000" w:rsidRPr="00000000">
              <w:rPr>
                <w:i w:val="1"/>
                <w:rtl w:val="0"/>
              </w:rPr>
              <w:t xml:space="preserve">cloud computing</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contextualSpacing w:val="0"/>
              <w:jc w:val="left"/>
              <w:rPr/>
            </w:pPr>
            <w:r w:rsidDel="00000000" w:rsidR="00000000" w:rsidRPr="00000000">
              <w:rPr>
                <w:rtl w:val="0"/>
              </w:rPr>
              <w:t xml:space="preserve">LIVELLI DI SERVIZIO DEL FORNITORE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jc w:val="left"/>
              <w:rPr/>
            </w:pPr>
            <w:r w:rsidDel="00000000" w:rsidR="00000000" w:rsidRPr="00000000">
              <w:rPr>
                <w:rtl w:val="0"/>
              </w:rPr>
              <w:t xml:space="preserve">È da intendersi come l</w:t>
            </w:r>
            <w:r w:rsidDel="00000000" w:rsidR="00000000" w:rsidRPr="00000000">
              <w:rPr>
                <w:rtl w:val="0"/>
              </w:rPr>
              <w:t xml:space="preserve">a capacità del fornitore di erogare i servizi nel rispetto delle metriche </w:t>
            </w:r>
            <w:r w:rsidDel="00000000" w:rsidR="00000000" w:rsidRPr="00000000">
              <w:rPr>
                <w:rtl w:val="0"/>
              </w:rPr>
              <w:t xml:space="preserve">precedentemente individuate dalla pubblica amministrazione in un </w:t>
            </w:r>
            <w:r w:rsidDel="00000000" w:rsidR="00000000" w:rsidRPr="00000000">
              <w:rPr>
                <w:i w:val="1"/>
                <w:rtl w:val="0"/>
              </w:rPr>
              <w:t xml:space="preserve">Service Level Agreement</w:t>
            </w:r>
            <w:r w:rsidDel="00000000" w:rsidR="00000000" w:rsidRPr="00000000">
              <w:rPr>
                <w:rtl w:val="0"/>
              </w:rPr>
              <w:t xml:space="preserve"> (SLA).</w:t>
            </w:r>
          </w:p>
        </w:tc>
      </w:tr>
    </w:tbl>
    <w:p w:rsidR="00000000" w:rsidDel="00000000" w:rsidP="00000000" w:rsidRDefault="00000000" w:rsidRPr="00000000" w14:paraId="000000E3">
      <w:pPr>
        <w:contextualSpacing w:val="0"/>
        <w:rPr>
          <w:b w:val="1"/>
          <w:highlight w:val="yellow"/>
        </w:rPr>
      </w:pPr>
      <w:r w:rsidDel="00000000" w:rsidR="00000000" w:rsidRPr="00000000">
        <w:rPr>
          <w:rtl w:val="0"/>
        </w:rPr>
      </w:r>
    </w:p>
    <w:p w:rsidR="00000000" w:rsidDel="00000000" w:rsidP="00000000" w:rsidRDefault="00000000" w:rsidRPr="00000000" w14:paraId="000000E4">
      <w:pPr>
        <w:pStyle w:val="Heading3"/>
        <w:contextualSpacing w:val="0"/>
        <w:rPr/>
      </w:pPr>
      <w:bookmarkStart w:colFirst="0" w:colLast="0" w:name="_5p9z70t689qq" w:id="16"/>
      <w:bookmarkEnd w:id="16"/>
      <w:r w:rsidDel="00000000" w:rsidR="00000000" w:rsidRPr="00000000">
        <w:rPr>
          <w:rtl w:val="0"/>
        </w:rPr>
        <w:t xml:space="preserve">2.3.3. Descrizione delle macro-fasi</w:t>
      </w:r>
    </w:p>
    <w:p w:rsidR="00000000" w:rsidDel="00000000" w:rsidP="00000000" w:rsidRDefault="00000000" w:rsidRPr="00000000" w14:paraId="000000E5">
      <w:pPr>
        <w:contextualSpacing w:val="0"/>
        <w:rPr/>
      </w:pPr>
      <w:r w:rsidDel="00000000" w:rsidR="00000000" w:rsidRPr="00000000">
        <w:rPr>
          <w:rtl w:val="0"/>
        </w:rPr>
        <w:t xml:space="preserve">Vista l'eterogeneità delle soluzioni e la difficoltà ad effettuare comparazioni quantitative omogenee, come in caso di confronto tra una soluzione dalla quale possano essere ricavati </w:t>
      </w:r>
      <w:r w:rsidDel="00000000" w:rsidR="00000000" w:rsidRPr="00000000">
        <w:rPr>
          <w:rtl w:val="0"/>
        </w:rPr>
        <w:t xml:space="preserve">costi certi</w:t>
      </w:r>
      <w:r w:rsidDel="00000000" w:rsidR="00000000" w:rsidRPr="00000000">
        <w:rPr>
          <w:rtl w:val="0"/>
        </w:rPr>
        <w:t xml:space="preserve"> (soluzione proprietaria in modalità </w:t>
      </w:r>
      <w:r w:rsidDel="00000000" w:rsidR="00000000" w:rsidRPr="00000000">
        <w:rPr>
          <w:i w:val="1"/>
          <w:rtl w:val="0"/>
        </w:rPr>
        <w:t xml:space="preserve">on premise </w:t>
      </w:r>
      <w:r w:rsidDel="00000000" w:rsidR="00000000" w:rsidRPr="00000000">
        <w:rPr>
          <w:rtl w:val="0"/>
        </w:rPr>
        <w:t xml:space="preserve">o in modalità </w:t>
      </w:r>
      <w:r w:rsidDel="00000000" w:rsidR="00000000" w:rsidRPr="00000000">
        <w:rPr>
          <w:i w:val="1"/>
          <w:rtl w:val="0"/>
        </w:rPr>
        <w:t xml:space="preserve">cloud computing</w:t>
      </w:r>
      <w:r w:rsidDel="00000000" w:rsidR="00000000" w:rsidRPr="00000000">
        <w:rPr>
          <w:rtl w:val="0"/>
        </w:rPr>
        <w:t xml:space="preserve">) e una soluzione da realizzare </w:t>
      </w:r>
      <w:r w:rsidDel="00000000" w:rsidR="00000000" w:rsidRPr="00000000">
        <w:rPr>
          <w:i w:val="1"/>
          <w:rtl w:val="0"/>
        </w:rPr>
        <w:t xml:space="preserve">ex novo</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per la quale si disponga soltanto dello studio di fattibilità</w:t>
      </w:r>
      <w:r w:rsidDel="00000000" w:rsidR="00000000" w:rsidRPr="00000000">
        <w:rPr>
          <w:rtl w:val="0"/>
        </w:rPr>
        <w:t xml:space="preserve"> </w:t>
      </w:r>
      <w:r w:rsidDel="00000000" w:rsidR="00000000" w:rsidRPr="00000000">
        <w:rPr>
          <w:rtl w:val="0"/>
        </w:rPr>
        <w:t xml:space="preserve">- si è preferito indicare un processo decisionale attraverso la descrizione di Fasi e la loro organizzazione in Macro fasi.</w:t>
      </w:r>
    </w:p>
    <w:p w:rsidR="00000000" w:rsidDel="00000000" w:rsidP="00000000" w:rsidRDefault="00000000" w:rsidRPr="00000000" w14:paraId="000000E6">
      <w:pPr>
        <w:contextualSpacing w:val="0"/>
        <w:rPr/>
      </w:pPr>
      <w:r w:rsidDel="00000000" w:rsidR="00000000" w:rsidRPr="00000000">
        <w:rPr>
          <w:rtl w:val="0"/>
        </w:rPr>
        <w:t xml:space="preserve">La seguente immagine riporta le Macro fasi che caratterizzano il processo decisionale per dare seguito alla valutazione comparativa prevista all’articolo 68 del CAD.</w:t>
      </w:r>
      <w:r w:rsidDel="00000000" w:rsidR="00000000" w:rsidRPr="00000000">
        <w:rPr>
          <w:rtl w:val="0"/>
        </w:rPr>
      </w:r>
    </w:p>
    <w:p w:rsidR="00000000" w:rsidDel="00000000" w:rsidP="00000000" w:rsidRDefault="00000000" w:rsidRPr="00000000" w14:paraId="000000E7">
      <w:pPr>
        <w:contextualSpacing w:val="0"/>
        <w:jc w:val="center"/>
        <w:rPr/>
      </w:pPr>
      <w:r w:rsidDel="00000000" w:rsidR="00000000" w:rsidRPr="00000000">
        <w:rPr/>
        <w:drawing>
          <wp:inline distB="114300" distT="114300" distL="114300" distR="114300">
            <wp:extent cx="2305050" cy="244792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050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Le Macro fasi individuate sono:</w:t>
      </w:r>
    </w:p>
    <w:p w:rsidR="00000000" w:rsidDel="00000000" w:rsidP="00000000" w:rsidRDefault="00000000" w:rsidRPr="00000000" w14:paraId="000000E9">
      <w:pPr>
        <w:numPr>
          <w:ilvl w:val="0"/>
          <w:numId w:val="37"/>
        </w:numPr>
        <w:ind w:left="720" w:hanging="360"/>
        <w:contextualSpacing w:val="1"/>
        <w:rPr>
          <w:b w:val="0"/>
          <w:sz w:val="24"/>
          <w:szCs w:val="24"/>
        </w:rPr>
      </w:pPr>
      <w:r w:rsidDel="00000000" w:rsidR="00000000" w:rsidRPr="00000000">
        <w:rPr>
          <w:rtl w:val="0"/>
        </w:rPr>
        <w:t xml:space="preserve">MACRO FASE 1: ha l’obiettivo di definire le esigenze specificando i bisogni e i vincoli (organizzativi ed economici) che condizionano le scelte per l’identificazione di una soluzione adeguata alle esigenze dell’amministrazione;</w:t>
      </w:r>
    </w:p>
    <w:p w:rsidR="00000000" w:rsidDel="00000000" w:rsidP="00000000" w:rsidRDefault="00000000" w:rsidRPr="00000000" w14:paraId="000000EA">
      <w:pPr>
        <w:numPr>
          <w:ilvl w:val="0"/>
          <w:numId w:val="37"/>
        </w:numPr>
        <w:ind w:left="720" w:hanging="360"/>
        <w:contextualSpacing w:val="1"/>
        <w:rPr>
          <w:b w:val="0"/>
          <w:sz w:val="24"/>
          <w:szCs w:val="24"/>
        </w:rPr>
      </w:pPr>
      <w:r w:rsidDel="00000000" w:rsidR="00000000" w:rsidRPr="00000000">
        <w:rPr>
          <w:rtl w:val="0"/>
        </w:rPr>
        <w:t xml:space="preserve">MACRO FASE 2: qui la pubblica amministrazione accerta la possibilità di soddisfare le proprie esigenze utilizzando una soluzione già in uso presso altre amministrazioni (di seguito “soluzioni a riuso delle PA”) o a software libero o codice sorgente aperto (di seguito “soluzioni Open Source”);</w:t>
      </w:r>
    </w:p>
    <w:p w:rsidR="00000000" w:rsidDel="00000000" w:rsidP="00000000" w:rsidRDefault="00000000" w:rsidRPr="00000000" w14:paraId="000000EB">
      <w:pPr>
        <w:numPr>
          <w:ilvl w:val="0"/>
          <w:numId w:val="37"/>
        </w:numPr>
        <w:ind w:left="720" w:hanging="360"/>
        <w:contextualSpacing w:val="1"/>
        <w:rPr>
          <w:b w:val="0"/>
          <w:sz w:val="24"/>
          <w:szCs w:val="24"/>
        </w:rPr>
      </w:pPr>
      <w:r w:rsidDel="00000000" w:rsidR="00000000" w:rsidRPr="00000000">
        <w:rPr>
          <w:rtl w:val="0"/>
        </w:rPr>
        <w:t xml:space="preserve">MACRO FASE 3: ove la Macro fase 2 non permetta di rispondere alle esigenze della Pubblica amministrazione, si persegue il soddisfacimento delle stesse attraverso il ricorso a programmi informatici di tipo proprietario, </w:t>
      </w:r>
      <w:r w:rsidDel="00000000" w:rsidR="00000000" w:rsidRPr="00000000">
        <w:rPr>
          <w:rtl w:val="0"/>
        </w:rPr>
        <w:t xml:space="preserve">mediante ricorso a licenza d'uso e/o a realizzazioni ex/novo.</w:t>
      </w:r>
      <w:r w:rsidDel="00000000" w:rsidR="00000000" w:rsidRPr="00000000">
        <w:rPr>
          <w:rtl w:val="0"/>
        </w:rPr>
      </w:r>
    </w:p>
    <w:p w:rsidR="00000000" w:rsidDel="00000000" w:rsidP="00000000" w:rsidRDefault="00000000" w:rsidRPr="00000000" w14:paraId="000000EC">
      <w:pPr>
        <w:ind w:left="0" w:firstLine="0"/>
        <w:contextualSpacing w:val="0"/>
        <w:rPr/>
      </w:pPr>
      <w:r w:rsidDel="00000000" w:rsidR="00000000" w:rsidRPr="00000000">
        <w:rPr>
          <w:rtl w:val="0"/>
        </w:rPr>
        <w:t xml:space="preserve">In quanto segue</w:t>
      </w:r>
      <w:r w:rsidDel="00000000" w:rsidR="00000000" w:rsidRPr="00000000">
        <w:rPr>
          <w:rtl w:val="0"/>
        </w:rPr>
        <w:t xml:space="preserve"> le Macro fasi individuate sono suddivise in Fasi, descrivendo le attività da realizzare in termini di criteri e metodologie da adottare.</w:t>
      </w:r>
    </w:p>
    <w:p w:rsidR="00000000" w:rsidDel="00000000" w:rsidP="00000000" w:rsidRDefault="00000000" w:rsidRPr="00000000" w14:paraId="000000ED">
      <w:pPr>
        <w:pStyle w:val="Heading2"/>
        <w:contextualSpacing w:val="0"/>
        <w:rPr/>
      </w:pPr>
      <w:bookmarkStart w:colFirst="0" w:colLast="0" w:name="_nqv6r4ipfz45" w:id="17"/>
      <w:bookmarkEnd w:id="17"/>
      <w:r w:rsidDel="00000000" w:rsidR="00000000" w:rsidRPr="00000000">
        <w:rPr>
          <w:rtl w:val="0"/>
        </w:rPr>
        <w:t xml:space="preserve">2.4. Macro fase 1: Individuazione delle esigenze</w:t>
      </w:r>
    </w:p>
    <w:p w:rsidR="00000000" w:rsidDel="00000000" w:rsidP="00000000" w:rsidRDefault="00000000" w:rsidRPr="00000000" w14:paraId="000000EE">
      <w:pPr>
        <w:spacing w:after="0" w:lineRule="auto"/>
        <w:ind w:left="0" w:firstLine="0"/>
        <w:contextualSpacing w:val="0"/>
        <w:rPr/>
      </w:pPr>
      <w:r w:rsidDel="00000000" w:rsidR="00000000" w:rsidRPr="00000000">
        <w:rPr>
          <w:rtl w:val="0"/>
        </w:rPr>
        <w:t xml:space="preserve">Nell</w:t>
      </w:r>
      <w:r w:rsidDel="00000000" w:rsidR="00000000" w:rsidRPr="00000000">
        <w:rPr>
          <w:rtl w:val="0"/>
        </w:rPr>
        <w:t xml:space="preserve">a presente Macro fase, la pubblica amministrazione </w:t>
      </w:r>
      <w:r w:rsidDel="00000000" w:rsidR="00000000" w:rsidRPr="00000000">
        <w:rPr>
          <w:rtl w:val="0"/>
        </w:rPr>
        <w:t xml:space="preserve">definisce</w:t>
      </w:r>
      <w:r w:rsidDel="00000000" w:rsidR="00000000" w:rsidRPr="00000000">
        <w:rPr>
          <w:rtl w:val="0"/>
        </w:rPr>
        <w:t xml:space="preserve"> le esigenze (bisogni e vincoli) che condizionano le scelte per l’individuazione di una soluzione; si suggerisce di redigere un documento</w:t>
      </w:r>
      <w:r w:rsidDel="00000000" w:rsidR="00000000" w:rsidRPr="00000000">
        <w:rPr>
          <w:rtl w:val="0"/>
        </w:rPr>
        <w:t xml:space="preserve"> (senza alcun vincolo di forma)</w:t>
      </w:r>
      <w:r w:rsidDel="00000000" w:rsidR="00000000" w:rsidRPr="00000000">
        <w:rPr>
          <w:rtl w:val="0"/>
        </w:rPr>
        <w:t xml:space="preserve"> descrittivo delle esigenze individuate da utilizzare nelle fasi che riguardano la comparazione e valutazione delle soluzioni. </w:t>
      </w:r>
    </w:p>
    <w:p w:rsidR="00000000" w:rsidDel="00000000" w:rsidP="00000000" w:rsidRDefault="00000000" w:rsidRPr="00000000" w14:paraId="000000EF">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0F0">
      <w:pPr>
        <w:spacing w:after="0" w:lineRule="auto"/>
        <w:ind w:left="0" w:firstLine="0"/>
        <w:contextualSpacing w:val="0"/>
        <w:jc w:val="center"/>
        <w:rPr/>
      </w:pPr>
      <w:r w:rsidDel="00000000" w:rsidR="00000000" w:rsidRPr="00000000">
        <w:rPr/>
        <w:drawing>
          <wp:inline distB="114300" distT="114300" distL="114300" distR="114300">
            <wp:extent cx="3705225" cy="43434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7052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3"/>
        <w:ind w:left="0" w:firstLine="0"/>
        <w:contextualSpacing w:val="0"/>
        <w:jc w:val="left"/>
        <w:rPr/>
      </w:pPr>
      <w:bookmarkStart w:colFirst="0" w:colLast="0" w:name="_y6irty72q9c4" w:id="18"/>
      <w:bookmarkEnd w:id="18"/>
      <w:r w:rsidDel="00000000" w:rsidR="00000000" w:rsidRPr="00000000">
        <w:rPr>
          <w:rtl w:val="0"/>
        </w:rPr>
        <w:t xml:space="preserve">2.4.1. Fase 1.1: Analisi del fabbisogno</w:t>
      </w:r>
    </w:p>
    <w:p w:rsidR="00000000" w:rsidDel="00000000" w:rsidP="00000000" w:rsidRDefault="00000000" w:rsidRPr="00000000" w14:paraId="000000F2">
      <w:pPr>
        <w:spacing w:after="0" w:lineRule="auto"/>
        <w:ind w:left="0" w:firstLine="0"/>
        <w:contextualSpacing w:val="0"/>
        <w:rPr/>
      </w:pPr>
      <w:r w:rsidDel="00000000" w:rsidR="00000000" w:rsidRPr="00000000">
        <w:rPr>
          <w:rtl w:val="0"/>
        </w:rPr>
        <w:t xml:space="preserve">L’amministrazione </w:t>
      </w:r>
      <w:r w:rsidDel="00000000" w:rsidR="00000000" w:rsidRPr="00000000">
        <w:rPr>
          <w:rtl w:val="0"/>
        </w:rPr>
        <w:t xml:space="preserve">definisce</w:t>
      </w:r>
      <w:r w:rsidDel="00000000" w:rsidR="00000000" w:rsidRPr="00000000">
        <w:rPr>
          <w:rtl w:val="0"/>
        </w:rPr>
        <w:t xml:space="preserve"> il proprio fabbisogno, per l’individuazione della soluzione software. Nel fare questo tiene conto di quanto definito nel Programma degli acquisti e nella Programmazione dei lavori pubblici (art. 21 del D. Lgs. n. 50 del 18/04/2016).</w:t>
      </w:r>
    </w:p>
    <w:p w:rsidR="00000000" w:rsidDel="00000000" w:rsidP="00000000" w:rsidRDefault="00000000" w:rsidRPr="00000000" w14:paraId="000000F3">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0F4">
      <w:pPr>
        <w:spacing w:after="0" w:lineRule="auto"/>
        <w:ind w:left="0" w:firstLine="0"/>
        <w:contextualSpacing w:val="0"/>
        <w:jc w:val="left"/>
        <w:rPr/>
      </w:pPr>
      <w:r w:rsidDel="00000000" w:rsidR="00000000" w:rsidRPr="00000000">
        <w:rPr>
          <w:rtl w:val="0"/>
        </w:rPr>
        <w:t xml:space="preserve">Le attività previste nella presente fase sono:</w:t>
      </w:r>
    </w:p>
    <w:p w:rsidR="00000000" w:rsidDel="00000000" w:rsidP="00000000" w:rsidRDefault="00000000" w:rsidRPr="00000000" w14:paraId="000000F5">
      <w:pPr>
        <w:numPr>
          <w:ilvl w:val="0"/>
          <w:numId w:val="15"/>
        </w:numPr>
        <w:spacing w:after="0" w:lineRule="auto"/>
        <w:ind w:left="720" w:hanging="360"/>
        <w:contextualSpacing w:val="1"/>
        <w:rPr>
          <w:sz w:val="24"/>
          <w:szCs w:val="24"/>
        </w:rPr>
      </w:pPr>
      <w:r w:rsidDel="00000000" w:rsidR="00000000" w:rsidRPr="00000000">
        <w:rPr>
          <w:rtl w:val="0"/>
        </w:rPr>
        <w:t xml:space="preserve">studio del contesto attraverso la descrizione delle caratteristiche dell’amministrazione: finalità, struttura ed organizzazione;</w:t>
      </w:r>
    </w:p>
    <w:p w:rsidR="00000000" w:rsidDel="00000000" w:rsidP="00000000" w:rsidRDefault="00000000" w:rsidRPr="00000000" w14:paraId="000000F6">
      <w:pPr>
        <w:numPr>
          <w:ilvl w:val="0"/>
          <w:numId w:val="15"/>
        </w:numPr>
        <w:ind w:left="720" w:hanging="360"/>
        <w:contextualSpacing w:val="1"/>
        <w:rPr>
          <w:sz w:val="24"/>
          <w:szCs w:val="24"/>
        </w:rPr>
      </w:pPr>
      <w:r w:rsidDel="00000000" w:rsidR="00000000" w:rsidRPr="00000000">
        <w:rPr>
          <w:rtl w:val="0"/>
        </w:rPr>
        <w:t xml:space="preserve">descrizione dei </w:t>
      </w:r>
      <w:r w:rsidDel="00000000" w:rsidR="00000000" w:rsidRPr="00000000">
        <w:rPr>
          <w:rtl w:val="0"/>
        </w:rPr>
        <w:t xml:space="preserve">flussi </w:t>
      </w:r>
      <w:r w:rsidDel="00000000" w:rsidR="00000000" w:rsidRPr="00000000">
        <w:rPr>
          <w:rtl w:val="0"/>
        </w:rPr>
        <w:t xml:space="preserve">operativi </w:t>
      </w:r>
      <w:r w:rsidDel="00000000" w:rsidR="00000000" w:rsidRPr="00000000">
        <w:rPr>
          <w:rtl w:val="0"/>
        </w:rPr>
        <w:t xml:space="preserve">interessati dal software da acquisire, </w:t>
      </w:r>
      <w:r w:rsidDel="00000000" w:rsidR="00000000" w:rsidRPr="00000000">
        <w:rPr>
          <w:rtl w:val="0"/>
        </w:rPr>
        <w:t xml:space="preserve">che la pubblica amministrazione mette in atto per dare seguito alle procedure amministrative;</w:t>
      </w:r>
      <w:r w:rsidDel="00000000" w:rsidR="00000000" w:rsidRPr="00000000">
        <w:rPr>
          <w:rtl w:val="0"/>
        </w:rPr>
      </w:r>
    </w:p>
    <w:p w:rsidR="00000000" w:rsidDel="00000000" w:rsidP="00000000" w:rsidRDefault="00000000" w:rsidRPr="00000000" w14:paraId="000000F7">
      <w:pPr>
        <w:numPr>
          <w:ilvl w:val="0"/>
          <w:numId w:val="15"/>
        </w:numPr>
        <w:ind w:left="720" w:hanging="360"/>
        <w:contextualSpacing w:val="1"/>
        <w:rPr>
          <w:u w:val="none"/>
        </w:rPr>
      </w:pPr>
      <w:r w:rsidDel="00000000" w:rsidR="00000000" w:rsidRPr="00000000">
        <w:rPr>
          <w:rtl w:val="0"/>
        </w:rPr>
        <w:t xml:space="preserve">ipotesi di ottimizzazione dei flussi in relazione al software da acquisire;</w:t>
      </w:r>
      <w:r w:rsidDel="00000000" w:rsidR="00000000" w:rsidRPr="00000000">
        <w:rPr>
          <w:rtl w:val="0"/>
        </w:rPr>
      </w:r>
    </w:p>
    <w:p w:rsidR="00000000" w:rsidDel="00000000" w:rsidP="00000000" w:rsidRDefault="00000000" w:rsidRPr="00000000" w14:paraId="000000F8">
      <w:pPr>
        <w:numPr>
          <w:ilvl w:val="0"/>
          <w:numId w:val="15"/>
        </w:numPr>
        <w:ind w:left="720" w:hanging="360"/>
        <w:contextualSpacing w:val="1"/>
        <w:rPr>
          <w:sz w:val="24"/>
          <w:szCs w:val="24"/>
        </w:rPr>
      </w:pPr>
      <w:r w:rsidDel="00000000" w:rsidR="00000000" w:rsidRPr="00000000">
        <w:rPr>
          <w:rtl w:val="0"/>
        </w:rPr>
        <w:t xml:space="preserve">identificazione degli “strumenti” (definizione degli obiettivi) necessari alla realizzazione dei processi operativi individuati;</w:t>
      </w:r>
    </w:p>
    <w:p w:rsidR="00000000" w:rsidDel="00000000" w:rsidP="00000000" w:rsidRDefault="00000000" w:rsidRPr="00000000" w14:paraId="000000F9">
      <w:pPr>
        <w:numPr>
          <w:ilvl w:val="0"/>
          <w:numId w:val="15"/>
        </w:numPr>
        <w:ind w:left="720" w:hanging="360"/>
        <w:contextualSpacing w:val="1"/>
        <w:rPr>
          <w:sz w:val="24"/>
          <w:szCs w:val="24"/>
        </w:rPr>
      </w:pPr>
      <w:r w:rsidDel="00000000" w:rsidR="00000000" w:rsidRPr="00000000">
        <w:rPr>
          <w:rtl w:val="0"/>
        </w:rPr>
        <w:t xml:space="preserve">enunciazione dei requisiti, cioè dei bisogni a cui il software deve rispondere, prevedendo una differenziazione tra requisiti indispensabili e non.</w:t>
      </w:r>
    </w:p>
    <w:p w:rsidR="00000000" w:rsidDel="00000000" w:rsidP="00000000" w:rsidRDefault="00000000" w:rsidRPr="00000000" w14:paraId="000000FA">
      <w:pPr>
        <w:spacing w:after="0" w:lineRule="auto"/>
        <w:ind w:left="0" w:firstLine="0"/>
        <w:contextualSpacing w:val="0"/>
        <w:jc w:val="left"/>
        <w:rPr/>
      </w:pPr>
      <w:r w:rsidDel="00000000" w:rsidR="00000000" w:rsidRPr="00000000">
        <w:rPr>
          <w:rtl w:val="0"/>
        </w:rPr>
        <w:t xml:space="preserve">La presente fase si conclude con la:</w:t>
      </w:r>
    </w:p>
    <w:p w:rsidR="00000000" w:rsidDel="00000000" w:rsidP="00000000" w:rsidRDefault="00000000" w:rsidRPr="00000000" w14:paraId="000000FB">
      <w:pPr>
        <w:numPr>
          <w:ilvl w:val="0"/>
          <w:numId w:val="25"/>
        </w:numPr>
        <w:spacing w:after="0" w:lineRule="auto"/>
        <w:ind w:left="720" w:hanging="360"/>
        <w:contextualSpacing w:val="1"/>
        <w:jc w:val="left"/>
        <w:rPr>
          <w:sz w:val="24"/>
          <w:szCs w:val="24"/>
        </w:rPr>
      </w:pPr>
      <w:r w:rsidDel="00000000" w:rsidR="00000000" w:rsidRPr="00000000">
        <w:rPr>
          <w:rtl w:val="0"/>
        </w:rPr>
        <w:t xml:space="preserve">individuazione dei bisogni della pubblica amministrazione.</w:t>
      </w:r>
    </w:p>
    <w:p w:rsidR="00000000" w:rsidDel="00000000" w:rsidP="00000000" w:rsidRDefault="00000000" w:rsidRPr="00000000" w14:paraId="000000FC">
      <w:pPr>
        <w:pStyle w:val="Heading3"/>
        <w:ind w:left="0" w:firstLine="0"/>
        <w:contextualSpacing w:val="0"/>
        <w:jc w:val="left"/>
        <w:rPr/>
      </w:pPr>
      <w:bookmarkStart w:colFirst="0" w:colLast="0" w:name="_liw6irbs4ke2" w:id="19"/>
      <w:bookmarkEnd w:id="19"/>
      <w:r w:rsidDel="00000000" w:rsidR="00000000" w:rsidRPr="00000000">
        <w:rPr>
          <w:rtl w:val="0"/>
        </w:rPr>
        <w:t xml:space="preserve">2.4.2. Fase 1.2: Individuazione dei vincoli</w:t>
      </w:r>
    </w:p>
    <w:p w:rsidR="00000000" w:rsidDel="00000000" w:rsidP="00000000" w:rsidRDefault="00000000" w:rsidRPr="00000000" w14:paraId="000000FD">
      <w:pPr>
        <w:spacing w:after="0" w:lineRule="auto"/>
        <w:ind w:left="0" w:firstLine="0"/>
        <w:contextualSpacing w:val="0"/>
        <w:jc w:val="left"/>
        <w:rPr/>
      </w:pPr>
      <w:r w:rsidDel="00000000" w:rsidR="00000000" w:rsidRPr="00000000">
        <w:rPr>
          <w:rtl w:val="0"/>
        </w:rPr>
        <w:t xml:space="preserve">L’amministrazione descrive i vincoli che condizionano l'approvvigionamento della soluzione software.</w:t>
      </w:r>
    </w:p>
    <w:p w:rsidR="00000000" w:rsidDel="00000000" w:rsidP="00000000" w:rsidRDefault="00000000" w:rsidRPr="00000000" w14:paraId="000000FE">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0FF">
      <w:pPr>
        <w:spacing w:after="0" w:lineRule="auto"/>
        <w:ind w:left="0" w:firstLine="0"/>
        <w:contextualSpacing w:val="0"/>
        <w:jc w:val="left"/>
        <w:rPr/>
      </w:pPr>
      <w:r w:rsidDel="00000000" w:rsidR="00000000" w:rsidRPr="00000000">
        <w:rPr>
          <w:rtl w:val="0"/>
        </w:rPr>
        <w:t xml:space="preserve">Le attività previste in questa fase sono:</w:t>
      </w:r>
    </w:p>
    <w:p w:rsidR="00000000" w:rsidDel="00000000" w:rsidP="00000000" w:rsidRDefault="00000000" w:rsidRPr="00000000" w14:paraId="00000100">
      <w:pPr>
        <w:numPr>
          <w:ilvl w:val="0"/>
          <w:numId w:val="15"/>
        </w:numPr>
        <w:ind w:left="720" w:hanging="360"/>
        <w:contextualSpacing w:val="1"/>
        <w:rPr>
          <w:sz w:val="24"/>
          <w:szCs w:val="24"/>
        </w:rPr>
      </w:pPr>
      <w:r w:rsidDel="00000000" w:rsidR="00000000" w:rsidRPr="00000000">
        <w:rPr>
          <w:rtl w:val="0"/>
        </w:rPr>
        <w:t xml:space="preserve">individuazione della </w:t>
      </w:r>
      <w:r w:rsidDel="00000000" w:rsidR="00000000" w:rsidRPr="00000000">
        <w:rPr>
          <w:b w:val="1"/>
          <w:rtl w:val="0"/>
        </w:rPr>
        <w:t xml:space="preserve">disponibilità di bilancio</w:t>
      </w:r>
      <w:r w:rsidDel="00000000" w:rsidR="00000000" w:rsidRPr="00000000">
        <w:rPr>
          <w:rtl w:val="0"/>
        </w:rPr>
        <w:t xml:space="preserve"> (di seguito </w:t>
      </w:r>
      <m:oMath>
        <m:sSub>
          <m:sSubPr>
            <m:ctrlPr>
              <w:rPr/>
            </m:ctrlPr>
          </m:sSubPr>
          <m:e>
            <m:r>
              <w:rPr/>
              <m:t xml:space="preserve">T</m:t>
            </m:r>
          </m:e>
          <m:sub>
            <m:r>
              <w:rPr/>
              <m:t xml:space="preserve">bilancio</m:t>
            </m:r>
          </m:sub>
        </m:sSub>
      </m:oMath>
      <w:r w:rsidDel="00000000" w:rsidR="00000000" w:rsidRPr="00000000">
        <w:rPr>
          <w:rtl w:val="0"/>
        </w:rPr>
        <w:t xml:space="preserve">) per assicurare la disponibilità e la messa in produzione della soluzione da </w:t>
      </w:r>
      <w:r w:rsidDel="00000000" w:rsidR="00000000" w:rsidRPr="00000000">
        <w:rPr>
          <w:rtl w:val="0"/>
        </w:rPr>
        <w:t xml:space="preserve">a</w:t>
      </w:r>
      <w:r w:rsidDel="00000000" w:rsidR="00000000" w:rsidRPr="00000000">
        <w:rPr>
          <w:rtl w:val="0"/>
        </w:rPr>
        <w:t xml:space="preserve">cquisire</w:t>
      </w:r>
      <w:r w:rsidDel="00000000" w:rsidR="00000000" w:rsidRPr="00000000">
        <w:rPr>
          <w:rtl w:val="0"/>
        </w:rPr>
        <w:t xml:space="preserve"> (eventuale bonifica dati e migrazione da sistemi preesistenti, installazione, personalizzazione, integrazione con sistemi esistenti, formazione, supporto all’avvio, attività gestionali, pagamento di eventuali eccedenze, ecc.); </w:t>
      </w:r>
    </w:p>
    <w:p w:rsidR="00000000" w:rsidDel="00000000" w:rsidP="00000000" w:rsidRDefault="00000000" w:rsidRPr="00000000" w14:paraId="00000101">
      <w:pPr>
        <w:numPr>
          <w:ilvl w:val="0"/>
          <w:numId w:val="15"/>
        </w:numPr>
        <w:ind w:left="720" w:hanging="360"/>
        <w:contextualSpacing w:val="1"/>
        <w:rPr>
          <w:sz w:val="24"/>
          <w:szCs w:val="24"/>
        </w:rPr>
      </w:pPr>
      <w:r w:rsidDel="00000000" w:rsidR="00000000" w:rsidRPr="00000000">
        <w:rPr>
          <w:rtl w:val="0"/>
        </w:rPr>
        <w:t xml:space="preserve">stima dei</w:t>
      </w:r>
      <w:r w:rsidDel="00000000" w:rsidR="00000000" w:rsidRPr="00000000">
        <w:rPr>
          <w:b w:val="1"/>
          <w:rtl w:val="0"/>
        </w:rPr>
        <w:t xml:space="preserve"> tempi per la messa in esercizio </w:t>
      </w:r>
      <w:r w:rsidDel="00000000" w:rsidR="00000000" w:rsidRPr="00000000">
        <w:rPr>
          <w:rtl w:val="0"/>
        </w:rPr>
        <w:t xml:space="preserve">(di seguito </w:t>
      </w:r>
      <m:oMath>
        <m:sSub>
          <m:sSubPr>
            <m:ctrlPr>
              <w:rPr/>
            </m:ctrlPr>
          </m:sSubPr>
          <m:e>
            <m:r>
              <w:rPr/>
              <m:t xml:space="preserve">T</m:t>
            </m:r>
          </m:e>
          <m:sub>
            <m:r>
              <w:rPr/>
              <m:t xml:space="preserve">tempi</m:t>
            </m:r>
          </m:sub>
        </m:sSub>
      </m:oMath>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della soluzione che la Pubblica amministrazione può </w:t>
      </w:r>
      <w:r w:rsidDel="00000000" w:rsidR="00000000" w:rsidRPr="00000000">
        <w:rPr>
          <w:rtl w:val="0"/>
        </w:rPr>
        <w:t xml:space="preserve">assorbire;</w:t>
      </w:r>
      <w:r w:rsidDel="00000000" w:rsidR="00000000" w:rsidRPr="00000000">
        <w:rPr>
          <w:rtl w:val="0"/>
        </w:rPr>
      </w:r>
    </w:p>
    <w:p w:rsidR="00000000" w:rsidDel="00000000" w:rsidP="00000000" w:rsidRDefault="00000000" w:rsidRPr="00000000" w14:paraId="00000102">
      <w:pPr>
        <w:numPr>
          <w:ilvl w:val="0"/>
          <w:numId w:val="15"/>
        </w:numPr>
        <w:ind w:left="720" w:hanging="360"/>
        <w:contextualSpacing w:val="1"/>
        <w:rPr>
          <w:u w:val="none"/>
        </w:rPr>
      </w:pPr>
      <w:r w:rsidDel="00000000" w:rsidR="00000000" w:rsidRPr="00000000">
        <w:rPr>
          <w:rtl w:val="0"/>
        </w:rPr>
        <w:t xml:space="preserve">eventuali norme e linee guida che il software dovrà seguire nella propria implementazione tecnica, come per esempio:</w:t>
      </w:r>
    </w:p>
    <w:p w:rsidR="00000000" w:rsidDel="00000000" w:rsidP="00000000" w:rsidRDefault="00000000" w:rsidRPr="00000000" w14:paraId="00000103">
      <w:pPr>
        <w:numPr>
          <w:ilvl w:val="1"/>
          <w:numId w:val="15"/>
        </w:numPr>
        <w:ind w:left="1440" w:hanging="360"/>
        <w:contextualSpacing w:val="1"/>
        <w:rPr>
          <w:u w:val="none"/>
        </w:rPr>
      </w:pPr>
      <w:r w:rsidDel="00000000" w:rsidR="00000000" w:rsidRPr="00000000">
        <w:rPr>
          <w:rtl w:val="0"/>
        </w:rPr>
        <w:t xml:space="preserve">Linee Guida AgID sul Design (che includono anche l’adempimento alla Legge 4/2004 sull’accessibilità);</w:t>
      </w:r>
    </w:p>
    <w:p w:rsidR="00000000" w:rsidDel="00000000" w:rsidP="00000000" w:rsidRDefault="00000000" w:rsidRPr="00000000" w14:paraId="00000104">
      <w:pPr>
        <w:numPr>
          <w:ilvl w:val="1"/>
          <w:numId w:val="15"/>
        </w:numPr>
        <w:ind w:left="1440" w:hanging="360"/>
        <w:contextualSpacing w:val="1"/>
        <w:rPr>
          <w:u w:val="none"/>
        </w:rPr>
      </w:pPr>
      <w:r w:rsidDel="00000000" w:rsidR="00000000" w:rsidRPr="00000000">
        <w:rPr>
          <w:rtl w:val="0"/>
        </w:rPr>
        <w:t xml:space="preserve">Linee Guida AgID sull’Interoperabilità;</w:t>
      </w:r>
    </w:p>
    <w:p w:rsidR="00000000" w:rsidDel="00000000" w:rsidP="00000000" w:rsidRDefault="00000000" w:rsidRPr="00000000" w14:paraId="00000105">
      <w:pPr>
        <w:numPr>
          <w:ilvl w:val="1"/>
          <w:numId w:val="15"/>
        </w:numPr>
        <w:ind w:left="1440" w:hanging="360"/>
        <w:contextualSpacing w:val="1"/>
        <w:rPr>
          <w:u w:val="none"/>
        </w:rPr>
      </w:pPr>
      <w:r w:rsidDel="00000000" w:rsidR="00000000" w:rsidRPr="00000000">
        <w:rPr>
          <w:rtl w:val="0"/>
        </w:rPr>
        <w:t xml:space="preserve">Linee Guida AgiD sul software sicuro.</w:t>
      </w:r>
      <w:r w:rsidDel="00000000" w:rsidR="00000000" w:rsidRPr="00000000">
        <w:rPr>
          <w:rtl w:val="0"/>
        </w:rPr>
      </w:r>
    </w:p>
    <w:p w:rsidR="00000000" w:rsidDel="00000000" w:rsidP="00000000" w:rsidRDefault="00000000" w:rsidRPr="00000000" w14:paraId="00000106">
      <w:pPr>
        <w:numPr>
          <w:ilvl w:val="0"/>
          <w:numId w:val="15"/>
        </w:numPr>
        <w:ind w:left="720" w:hanging="360"/>
        <w:contextualSpacing w:val="1"/>
        <w:rPr>
          <w:sz w:val="24"/>
          <w:szCs w:val="24"/>
          <w:u w:val="none"/>
        </w:rPr>
      </w:pPr>
      <w:r w:rsidDel="00000000" w:rsidR="00000000" w:rsidRPr="00000000">
        <w:rPr>
          <w:rtl w:val="0"/>
        </w:rPr>
        <w:t xml:space="preserve">eventuali altri vincoli di interesse dell’amministrazione;</w:t>
      </w:r>
    </w:p>
    <w:p w:rsidR="00000000" w:rsidDel="00000000" w:rsidP="00000000" w:rsidRDefault="00000000" w:rsidRPr="00000000" w14:paraId="00000107">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108">
      <w:pPr>
        <w:spacing w:after="0" w:lineRule="auto"/>
        <w:ind w:left="0" w:firstLine="0"/>
        <w:contextualSpacing w:val="0"/>
        <w:jc w:val="left"/>
        <w:rPr/>
      </w:pPr>
      <w:r w:rsidDel="00000000" w:rsidR="00000000" w:rsidRPr="00000000">
        <w:rPr>
          <w:rtl w:val="0"/>
        </w:rPr>
        <w:t xml:space="preserve">La presente fase si conclude con la:</w:t>
      </w:r>
    </w:p>
    <w:p w:rsidR="00000000" w:rsidDel="00000000" w:rsidP="00000000" w:rsidRDefault="00000000" w:rsidRPr="00000000" w14:paraId="00000109">
      <w:pPr>
        <w:numPr>
          <w:ilvl w:val="0"/>
          <w:numId w:val="1"/>
        </w:numPr>
        <w:spacing w:after="0" w:lineRule="auto"/>
        <w:ind w:left="720" w:hanging="360"/>
        <w:contextualSpacing w:val="1"/>
        <w:jc w:val="left"/>
        <w:rPr>
          <w:sz w:val="24"/>
          <w:szCs w:val="24"/>
        </w:rPr>
      </w:pPr>
      <w:r w:rsidDel="00000000" w:rsidR="00000000" w:rsidRPr="00000000">
        <w:rPr>
          <w:rtl w:val="0"/>
        </w:rPr>
        <w:t xml:space="preserve">individuazione dei vincoli (economici e temporali) che condizionano le scelte dell’amministrazione.</w:t>
      </w:r>
    </w:p>
    <w:p w:rsidR="00000000" w:rsidDel="00000000" w:rsidP="00000000" w:rsidRDefault="00000000" w:rsidRPr="00000000" w14:paraId="0000010A">
      <w:pPr>
        <w:pStyle w:val="Heading3"/>
        <w:spacing w:after="160" w:lineRule="auto"/>
        <w:ind w:left="0" w:firstLine="0"/>
        <w:contextualSpacing w:val="0"/>
        <w:rPr/>
      </w:pPr>
      <w:bookmarkStart w:colFirst="0" w:colLast="0" w:name="_o79qxv4pn8k2" w:id="20"/>
      <w:bookmarkEnd w:id="20"/>
      <w:r w:rsidDel="00000000" w:rsidR="00000000" w:rsidRPr="00000000">
        <w:rPr>
          <w:rtl w:val="0"/>
        </w:rPr>
        <w:t xml:space="preserve">2.4.3. Fase 1.3: </w:t>
      </w:r>
      <w:r w:rsidDel="00000000" w:rsidR="00000000" w:rsidRPr="00000000">
        <w:rPr>
          <w:rtl w:val="0"/>
        </w:rPr>
        <w:t xml:space="preserve">Redazione del documento descrittivo </w:t>
      </w:r>
      <w:r w:rsidDel="00000000" w:rsidR="00000000" w:rsidRPr="00000000">
        <w:rPr>
          <w:rtl w:val="0"/>
        </w:rPr>
        <w:t xml:space="preserve">delle esigenze</w:t>
      </w:r>
      <w:r w:rsidDel="00000000" w:rsidR="00000000" w:rsidRPr="00000000">
        <w:rPr>
          <w:rtl w:val="0"/>
        </w:rPr>
      </w:r>
    </w:p>
    <w:p w:rsidR="00000000" w:rsidDel="00000000" w:rsidP="00000000" w:rsidRDefault="00000000" w:rsidRPr="00000000" w14:paraId="0000010B">
      <w:pPr>
        <w:spacing w:after="0" w:lineRule="auto"/>
        <w:ind w:left="0" w:firstLine="0"/>
        <w:contextualSpacing w:val="0"/>
        <w:jc w:val="left"/>
        <w:rPr/>
      </w:pPr>
      <w:r w:rsidDel="00000000" w:rsidR="00000000" w:rsidRPr="00000000">
        <w:rPr>
          <w:rtl w:val="0"/>
        </w:rPr>
        <w:t xml:space="preserve">L’amministrazione redige il documento descrittivo delle esigenze da utilizzarsi nelle fasi successive della valutazione comparativa.</w:t>
      </w:r>
    </w:p>
    <w:p w:rsidR="00000000" w:rsidDel="00000000" w:rsidP="00000000" w:rsidRDefault="00000000" w:rsidRPr="00000000" w14:paraId="0000010C">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10D">
      <w:pPr>
        <w:spacing w:after="0" w:lineRule="auto"/>
        <w:ind w:left="0" w:firstLine="0"/>
        <w:contextualSpacing w:val="0"/>
        <w:jc w:val="left"/>
        <w:rPr/>
      </w:pPr>
      <w:r w:rsidDel="00000000" w:rsidR="00000000" w:rsidRPr="00000000">
        <w:rPr>
          <w:rtl w:val="0"/>
        </w:rPr>
        <w:t xml:space="preserve">Le attività previste in questa fase sono:</w:t>
      </w:r>
    </w:p>
    <w:p w:rsidR="00000000" w:rsidDel="00000000" w:rsidP="00000000" w:rsidRDefault="00000000" w:rsidRPr="00000000" w14:paraId="0000010E">
      <w:pPr>
        <w:numPr>
          <w:ilvl w:val="0"/>
          <w:numId w:val="15"/>
        </w:numPr>
        <w:ind w:left="720" w:hanging="360"/>
        <w:contextualSpacing w:val="1"/>
        <w:rPr>
          <w:sz w:val="24"/>
          <w:szCs w:val="24"/>
        </w:rPr>
      </w:pPr>
      <w:r w:rsidDel="00000000" w:rsidR="00000000" w:rsidRPr="00000000">
        <w:rPr>
          <w:rtl w:val="0"/>
        </w:rPr>
        <w:t xml:space="preserve">redazione del documento descrittivo delle esigenze che contiene le evidenze delle precedenti fasi 1.1 e 1.2.</w:t>
      </w:r>
    </w:p>
    <w:p w:rsidR="00000000" w:rsidDel="00000000" w:rsidP="00000000" w:rsidRDefault="00000000" w:rsidRPr="00000000" w14:paraId="0000010F">
      <w:pPr>
        <w:spacing w:after="0" w:lineRule="auto"/>
        <w:ind w:left="0" w:firstLine="0"/>
        <w:contextualSpacing w:val="0"/>
        <w:jc w:val="left"/>
        <w:rPr/>
      </w:pPr>
      <w:r w:rsidDel="00000000" w:rsidR="00000000" w:rsidRPr="00000000">
        <w:rPr>
          <w:rtl w:val="0"/>
        </w:rPr>
        <w:t xml:space="preserve">La presente fase si conclude con la:</w:t>
      </w:r>
    </w:p>
    <w:p w:rsidR="00000000" w:rsidDel="00000000" w:rsidP="00000000" w:rsidRDefault="00000000" w:rsidRPr="00000000" w14:paraId="00000110">
      <w:pPr>
        <w:numPr>
          <w:ilvl w:val="0"/>
          <w:numId w:val="9"/>
        </w:numPr>
        <w:spacing w:after="0" w:lineRule="auto"/>
        <w:ind w:left="720" w:hanging="360"/>
        <w:contextualSpacing w:val="1"/>
        <w:jc w:val="left"/>
        <w:rPr>
          <w:sz w:val="24"/>
          <w:szCs w:val="24"/>
        </w:rPr>
      </w:pPr>
      <w:r w:rsidDel="00000000" w:rsidR="00000000" w:rsidRPr="00000000">
        <w:rPr>
          <w:rtl w:val="0"/>
        </w:rPr>
        <w:t xml:space="preserve">disponibilità del documento descrittivo delle esigenze.</w:t>
      </w:r>
    </w:p>
    <w:p w:rsidR="00000000" w:rsidDel="00000000" w:rsidP="00000000" w:rsidRDefault="00000000" w:rsidRPr="00000000" w14:paraId="00000111">
      <w:pPr>
        <w:pStyle w:val="Heading2"/>
        <w:spacing w:after="160" w:lineRule="auto"/>
        <w:ind w:left="0" w:firstLine="0"/>
        <w:contextualSpacing w:val="0"/>
        <w:rPr/>
      </w:pPr>
      <w:bookmarkStart w:colFirst="0" w:colLast="0" w:name="_qyna4zaqxz6i" w:id="21"/>
      <w:bookmarkEnd w:id="21"/>
      <w:r w:rsidDel="00000000" w:rsidR="00000000" w:rsidRPr="00000000">
        <w:rPr>
          <w:rtl w:val="0"/>
        </w:rPr>
        <w:t xml:space="preserve">2.5. Macro fase 2: Analisi delle soluzioni a riuso delle PA e delle soluzioni Open Source</w:t>
      </w:r>
    </w:p>
    <w:p w:rsidR="00000000" w:rsidDel="00000000" w:rsidP="00000000" w:rsidRDefault="00000000" w:rsidRPr="00000000" w14:paraId="00000112">
      <w:pPr>
        <w:spacing w:after="0" w:lineRule="auto"/>
        <w:ind w:left="0" w:firstLine="0"/>
        <w:contextualSpacing w:val="0"/>
        <w:jc w:val="left"/>
        <w:rPr/>
      </w:pPr>
      <w:r w:rsidDel="00000000" w:rsidR="00000000" w:rsidRPr="00000000">
        <w:rPr>
          <w:rtl w:val="0"/>
        </w:rPr>
        <w:t xml:space="preserve">La pubblica amministrazione, a partire dalla disponibilità di “soluzioni a riuso delle PA” e “soluzioni Open Source”, </w:t>
      </w:r>
      <w:r w:rsidDel="00000000" w:rsidR="00000000" w:rsidRPr="00000000">
        <w:rPr>
          <w:rtl w:val="0"/>
        </w:rPr>
        <w:t xml:space="preserve">deve</w:t>
      </w:r>
      <w:r w:rsidDel="00000000" w:rsidR="00000000" w:rsidRPr="00000000">
        <w:rPr>
          <w:rtl w:val="0"/>
        </w:rPr>
        <w:t xml:space="preserve"> verificare il soddisfacimento delle proprie esigenze in tali soluzioni.</w:t>
      </w:r>
    </w:p>
    <w:p w:rsidR="00000000" w:rsidDel="00000000" w:rsidP="00000000" w:rsidRDefault="00000000" w:rsidRPr="00000000" w14:paraId="00000113">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114">
      <w:pPr>
        <w:spacing w:after="0" w:lineRule="auto"/>
        <w:ind w:left="0" w:firstLine="0"/>
        <w:contextualSpacing w:val="0"/>
        <w:jc w:val="center"/>
        <w:rPr/>
      </w:pPr>
      <w:r w:rsidDel="00000000" w:rsidR="00000000" w:rsidRPr="00000000">
        <w:rPr/>
        <w:drawing>
          <wp:inline distB="114300" distT="114300" distL="114300" distR="114300">
            <wp:extent cx="5619750" cy="6854539"/>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619750" cy="6854539"/>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0" w:lineRule="auto"/>
        <w:ind w:left="0" w:firstLine="0"/>
        <w:contextualSpacing w:val="0"/>
        <w:jc w:val="center"/>
        <w:rPr/>
      </w:pPr>
      <w:r w:rsidDel="00000000" w:rsidR="00000000" w:rsidRPr="00000000">
        <w:rPr>
          <w:rtl w:val="0"/>
        </w:rPr>
      </w:r>
    </w:p>
    <w:p w:rsidR="00000000" w:rsidDel="00000000" w:rsidP="00000000" w:rsidRDefault="00000000" w:rsidRPr="00000000" w14:paraId="00000116">
      <w:pPr>
        <w:spacing w:after="0" w:lineRule="auto"/>
        <w:ind w:left="0" w:firstLine="0"/>
        <w:contextualSpacing w:val="0"/>
        <w:rPr/>
      </w:pPr>
      <w:r w:rsidDel="00000000" w:rsidR="00000000" w:rsidRPr="00000000">
        <w:rPr>
          <w:rtl w:val="0"/>
        </w:rPr>
        <w:t xml:space="preserve">Al fine di razionalizzare la spesa complessiva delle pubbliche amministrazioni la verifica di soddisfacimento delle esigenze </w:t>
      </w:r>
      <w:r w:rsidDel="00000000" w:rsidR="00000000" w:rsidRPr="00000000">
        <w:rPr>
          <w:rtl w:val="0"/>
        </w:rPr>
        <w:t xml:space="preserve">deve</w:t>
      </w:r>
      <w:r w:rsidDel="00000000" w:rsidR="00000000" w:rsidRPr="00000000">
        <w:rPr>
          <w:rtl w:val="0"/>
        </w:rPr>
        <w:t xml:space="preserve"> prima considerare le “soluzioni a riuso delle PA” e successivamente le “soluzioni Open Source”.</w:t>
      </w:r>
    </w:p>
    <w:p w:rsidR="00000000" w:rsidDel="00000000" w:rsidP="00000000" w:rsidRDefault="00000000" w:rsidRPr="00000000" w14:paraId="00000117">
      <w:pPr>
        <w:spacing w:after="0" w:lineRule="auto"/>
        <w:ind w:left="0" w:firstLine="0"/>
        <w:contextualSpacing w:val="0"/>
        <w:rPr/>
      </w:pPr>
      <w:r w:rsidDel="00000000" w:rsidR="00000000" w:rsidRPr="00000000">
        <w:rPr>
          <w:rtl w:val="0"/>
        </w:rPr>
      </w:r>
    </w:p>
    <w:p w:rsidR="00000000" w:rsidDel="00000000" w:rsidP="00000000" w:rsidRDefault="00000000" w:rsidRPr="00000000" w14:paraId="00000118">
      <w:pPr>
        <w:spacing w:after="0" w:lineRule="auto"/>
        <w:ind w:left="0" w:firstLine="0"/>
        <w:contextualSpacing w:val="0"/>
        <w:rPr/>
      </w:pPr>
      <w:r w:rsidDel="00000000" w:rsidR="00000000" w:rsidRPr="00000000">
        <w:rPr>
          <w:rtl w:val="0"/>
        </w:rPr>
        <w:t xml:space="preserve">L’attuazione dell’art. 69 del CAD assicura che le “soluzioni a riuso delle PA” rendano disponibile il relativo codice sorgente, completo della documentazione, in repertorio pubblico sotto licenza aperta. </w:t>
      </w:r>
    </w:p>
    <w:p w:rsidR="00000000" w:rsidDel="00000000" w:rsidP="00000000" w:rsidRDefault="00000000" w:rsidRPr="00000000" w14:paraId="00000119">
      <w:pPr>
        <w:spacing w:after="0" w:lineRule="auto"/>
        <w:ind w:left="0" w:firstLine="0"/>
        <w:contextualSpacing w:val="0"/>
        <w:rPr/>
      </w:pPr>
      <w:r w:rsidDel="00000000" w:rsidR="00000000" w:rsidRPr="00000000">
        <w:rPr>
          <w:rtl w:val="0"/>
        </w:rPr>
        <w:t xml:space="preserve">Per approfondimenti in merito si rimanda a </w:t>
      </w:r>
      <w:hyperlink w:anchor="_thjjzzgopuou">
        <w:r w:rsidDel="00000000" w:rsidR="00000000" w:rsidRPr="00000000">
          <w:rPr>
            <w:color w:val="1155cc"/>
            <w:u w:val="single"/>
            <w:rtl w:val="0"/>
          </w:rPr>
          <w:t xml:space="preserve">3. Linee Guida sul riuso del Software (art 69)</w:t>
        </w:r>
      </w:hyperlink>
      <w:r w:rsidDel="00000000" w:rsidR="00000000" w:rsidRPr="00000000">
        <w:rPr>
          <w:rtl w:val="0"/>
        </w:rPr>
        <w:t xml:space="preserve">.</w:t>
      </w:r>
    </w:p>
    <w:p w:rsidR="00000000" w:rsidDel="00000000" w:rsidP="00000000" w:rsidRDefault="00000000" w:rsidRPr="00000000" w14:paraId="0000011A">
      <w:pPr>
        <w:pStyle w:val="Heading3"/>
        <w:ind w:left="0" w:firstLine="0"/>
        <w:contextualSpacing w:val="0"/>
        <w:jc w:val="left"/>
        <w:rPr/>
      </w:pPr>
      <w:bookmarkStart w:colFirst="0" w:colLast="0" w:name="_l199wtaqmh1n" w:id="22"/>
      <w:bookmarkEnd w:id="22"/>
      <w:r w:rsidDel="00000000" w:rsidR="00000000" w:rsidRPr="00000000">
        <w:rPr>
          <w:rtl w:val="0"/>
        </w:rPr>
        <w:t xml:space="preserve">2.5.1. Fase 2.1: Selezione soluzioni riusabili per la PA</w:t>
      </w:r>
    </w:p>
    <w:p w:rsidR="00000000" w:rsidDel="00000000" w:rsidP="00000000" w:rsidRDefault="00000000" w:rsidRPr="00000000" w14:paraId="0000011B">
      <w:pPr>
        <w:spacing w:after="0" w:lineRule="auto"/>
        <w:ind w:left="0" w:firstLine="0"/>
        <w:contextualSpacing w:val="0"/>
        <w:rPr/>
      </w:pPr>
      <w:r w:rsidDel="00000000" w:rsidR="00000000" w:rsidRPr="00000000">
        <w:rPr>
          <w:rtl w:val="0"/>
        </w:rPr>
        <w:t xml:space="preserve">L’amministrazione individua le “soluzioni a riuso delle PA” candidate a soddisfare le proprie esigenze.</w:t>
      </w:r>
    </w:p>
    <w:p w:rsidR="00000000" w:rsidDel="00000000" w:rsidP="00000000" w:rsidRDefault="00000000" w:rsidRPr="00000000" w14:paraId="0000011C">
      <w:pPr>
        <w:spacing w:after="0" w:lineRule="auto"/>
        <w:ind w:left="0" w:firstLine="0"/>
        <w:contextualSpacing w:val="0"/>
        <w:rPr/>
      </w:pPr>
      <w:r w:rsidDel="00000000" w:rsidR="00000000" w:rsidRPr="00000000">
        <w:rPr>
          <w:rtl w:val="0"/>
        </w:rPr>
      </w:r>
    </w:p>
    <w:p w:rsidR="00000000" w:rsidDel="00000000" w:rsidP="00000000" w:rsidRDefault="00000000" w:rsidRPr="00000000" w14:paraId="0000011D">
      <w:pPr>
        <w:spacing w:after="0" w:lineRule="auto"/>
        <w:ind w:left="0" w:firstLine="0"/>
        <w:contextualSpacing w:val="0"/>
        <w:rPr/>
      </w:pPr>
      <w:r w:rsidDel="00000000" w:rsidR="00000000" w:rsidRPr="00000000">
        <w:rPr>
          <w:rtl w:val="0"/>
        </w:rPr>
        <w:t xml:space="preserve">Le attività previste in questa fase sono:</w:t>
      </w:r>
    </w:p>
    <w:p w:rsidR="00000000" w:rsidDel="00000000" w:rsidP="00000000" w:rsidRDefault="00000000" w:rsidRPr="00000000" w14:paraId="0000011E">
      <w:pPr>
        <w:numPr>
          <w:ilvl w:val="0"/>
          <w:numId w:val="21"/>
        </w:numPr>
        <w:ind w:left="720" w:hanging="360"/>
        <w:contextualSpacing w:val="1"/>
        <w:rPr>
          <w:b w:val="0"/>
          <w:sz w:val="24"/>
          <w:szCs w:val="24"/>
        </w:rPr>
      </w:pPr>
      <w:r w:rsidDel="00000000" w:rsidR="00000000" w:rsidRPr="00000000">
        <w:rPr>
          <w:rtl w:val="0"/>
        </w:rPr>
        <w:t xml:space="preserve">ricerca delle “soluzioni a riuso delle PP.AA.”</w:t>
      </w:r>
      <w:r w:rsidDel="00000000" w:rsidR="00000000" w:rsidRPr="00000000">
        <w:rPr>
          <w:rtl w:val="0"/>
        </w:rPr>
        <w:t xml:space="preserve"> presenti all’interno della piattaforma </w:t>
      </w:r>
      <w:r w:rsidDel="00000000" w:rsidR="00000000" w:rsidRPr="00000000">
        <w:rPr>
          <w:rtl w:val="0"/>
        </w:rPr>
        <w:t xml:space="preserve">Developers Italia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F">
      <w:pPr>
        <w:spacing w:after="0" w:lineRule="auto"/>
        <w:ind w:left="0" w:firstLine="0"/>
        <w:contextualSpacing w:val="0"/>
        <w:rPr/>
      </w:pPr>
      <w:r w:rsidDel="00000000" w:rsidR="00000000" w:rsidRPr="00000000">
        <w:rPr>
          <w:rtl w:val="0"/>
        </w:rPr>
        <w:t xml:space="preserve">La presente fase si conclude con la:</w:t>
      </w:r>
    </w:p>
    <w:p w:rsidR="00000000" w:rsidDel="00000000" w:rsidP="00000000" w:rsidRDefault="00000000" w:rsidRPr="00000000" w14:paraId="00000120">
      <w:pPr>
        <w:numPr>
          <w:ilvl w:val="0"/>
          <w:numId w:val="4"/>
        </w:numPr>
        <w:ind w:left="720" w:hanging="360"/>
        <w:contextualSpacing w:val="1"/>
        <w:rPr>
          <w:b w:val="0"/>
          <w:sz w:val="24"/>
          <w:szCs w:val="24"/>
        </w:rPr>
      </w:pPr>
      <w:r w:rsidDel="00000000" w:rsidR="00000000" w:rsidRPr="00000000">
        <w:rPr>
          <w:rtl w:val="0"/>
        </w:rPr>
        <w:t xml:space="preserve">individuazione delle “soluzioni a riuso delle PP.AA.” di interesse per la Pubblica amministrazione.</w:t>
      </w:r>
    </w:p>
    <w:p w:rsidR="00000000" w:rsidDel="00000000" w:rsidP="00000000" w:rsidRDefault="00000000" w:rsidRPr="00000000" w14:paraId="00000121">
      <w:pPr>
        <w:pStyle w:val="Heading3"/>
        <w:ind w:left="0" w:firstLine="0"/>
        <w:contextualSpacing w:val="0"/>
        <w:jc w:val="left"/>
        <w:rPr/>
      </w:pPr>
      <w:bookmarkStart w:colFirst="0" w:colLast="0" w:name="_ymja2ll0azk8" w:id="23"/>
      <w:bookmarkEnd w:id="23"/>
      <w:r w:rsidDel="00000000" w:rsidR="00000000" w:rsidRPr="00000000">
        <w:rPr>
          <w:rtl w:val="0"/>
        </w:rPr>
        <w:t xml:space="preserve">2.5.2. Fase 2.2: Valutazione soluzioni riusabili per la PA</w:t>
      </w:r>
    </w:p>
    <w:p w:rsidR="00000000" w:rsidDel="00000000" w:rsidP="00000000" w:rsidRDefault="00000000" w:rsidRPr="00000000" w14:paraId="00000122">
      <w:pPr>
        <w:spacing w:after="0" w:lineRule="auto"/>
        <w:ind w:left="0" w:firstLine="0"/>
        <w:contextualSpacing w:val="0"/>
        <w:rPr/>
      </w:pPr>
      <w:r w:rsidDel="00000000" w:rsidR="00000000" w:rsidRPr="00000000">
        <w:rPr>
          <w:rtl w:val="0"/>
        </w:rPr>
        <w:t xml:space="preserve">Se la precedente fase 2.1 ha permesso di individuare almeno una delle “soluzioni a riuso delle PA” potenzialmente di interesse per la Pubblica amministrazione, </w:t>
      </w:r>
      <w:r w:rsidDel="00000000" w:rsidR="00000000" w:rsidRPr="00000000">
        <w:rPr>
          <w:rtl w:val="0"/>
        </w:rPr>
        <w:t xml:space="preserve">attraverso la realizzazione della presente fase di valutazione si provvede ad individuare la </w:t>
      </w:r>
      <w:r w:rsidDel="00000000" w:rsidR="00000000" w:rsidRPr="00000000">
        <w:rPr>
          <w:rtl w:val="0"/>
        </w:rPr>
        <w:t xml:space="preserve">“soluzione a riuso della PA” migliore.</w:t>
      </w:r>
      <w:r w:rsidDel="00000000" w:rsidR="00000000" w:rsidRPr="00000000">
        <w:rPr>
          <w:rtl w:val="0"/>
        </w:rPr>
        <w:t xml:space="preserve"> Sono eleggibili in questa fase anche soluzioni che soddisfano la maggior parte dei requisiti e hanno bisogno di modifiche o personalizzazioni.</w:t>
      </w:r>
      <w:r w:rsidDel="00000000" w:rsidR="00000000" w:rsidRPr="00000000">
        <w:rPr>
          <w:rtl w:val="0"/>
        </w:rPr>
      </w:r>
    </w:p>
    <w:p w:rsidR="00000000" w:rsidDel="00000000" w:rsidP="00000000" w:rsidRDefault="00000000" w:rsidRPr="00000000" w14:paraId="00000123">
      <w:pPr>
        <w:spacing w:after="0" w:lineRule="auto"/>
        <w:ind w:left="0" w:firstLine="0"/>
        <w:contextualSpacing w:val="0"/>
        <w:rPr/>
      </w:pPr>
      <w:r w:rsidDel="00000000" w:rsidR="00000000" w:rsidRPr="00000000">
        <w:rPr>
          <w:rtl w:val="0"/>
        </w:rPr>
      </w:r>
    </w:p>
    <w:p w:rsidR="00000000" w:rsidDel="00000000" w:rsidP="00000000" w:rsidRDefault="00000000" w:rsidRPr="00000000" w14:paraId="00000124">
      <w:pPr>
        <w:spacing w:after="0" w:lineRule="auto"/>
        <w:ind w:left="0" w:firstLine="0"/>
        <w:contextualSpacing w:val="0"/>
        <w:rPr/>
      </w:pPr>
      <w:r w:rsidDel="00000000" w:rsidR="00000000" w:rsidRPr="00000000">
        <w:rPr>
          <w:rtl w:val="0"/>
        </w:rPr>
        <w:t xml:space="preserve">Per ognuna delle “soluzioni a riuso delle PA” potenzialmente d’interesse si provvede a:</w:t>
      </w:r>
    </w:p>
    <w:p w:rsidR="00000000" w:rsidDel="00000000" w:rsidP="00000000" w:rsidRDefault="00000000" w:rsidRPr="00000000" w14:paraId="00000125">
      <w:pPr>
        <w:numPr>
          <w:ilvl w:val="0"/>
          <w:numId w:val="20"/>
        </w:numPr>
        <w:spacing w:after="0" w:lineRule="auto"/>
        <w:ind w:left="720" w:hanging="360"/>
        <w:contextualSpacing w:val="1"/>
        <w:rPr/>
      </w:pPr>
      <w:r w:rsidDel="00000000" w:rsidR="00000000" w:rsidRPr="00000000">
        <w:rPr>
          <w:rtl w:val="0"/>
        </w:rPr>
        <w:t xml:space="preserve">verificare in prima battuta la conformità almeno dichiarata alle normative vigenti, come rinvenibile nella scheda del software presente su Developers Italia. In particolare:</w:t>
      </w:r>
      <w:r w:rsidDel="00000000" w:rsidR="00000000" w:rsidRPr="00000000">
        <w:rPr>
          <w:rtl w:val="0"/>
        </w:rPr>
      </w:r>
    </w:p>
    <w:p w:rsidR="00000000" w:rsidDel="00000000" w:rsidP="00000000" w:rsidRDefault="00000000" w:rsidRPr="00000000" w14:paraId="00000126">
      <w:pPr>
        <w:numPr>
          <w:ilvl w:val="1"/>
          <w:numId w:val="20"/>
        </w:numPr>
        <w:ind w:left="1440" w:hanging="360"/>
        <w:contextualSpacing w:val="1"/>
        <w:rPr>
          <w:sz w:val="24"/>
          <w:szCs w:val="24"/>
        </w:rPr>
      </w:pPr>
      <w:r w:rsidDel="00000000" w:rsidR="00000000" w:rsidRPr="00000000">
        <w:rPr>
          <w:rtl w:val="0"/>
        </w:rPr>
        <w:t xml:space="preserve">la conformità alle regole sull’interoperabilità prescritte dalla linee guida emanate in attuazione dell’articolo 73 del CAD; </w:t>
      </w:r>
      <w:r w:rsidDel="00000000" w:rsidR="00000000" w:rsidRPr="00000000">
        <w:rPr>
          <w:rtl w:val="0"/>
        </w:rPr>
      </w:r>
    </w:p>
    <w:p w:rsidR="00000000" w:rsidDel="00000000" w:rsidP="00000000" w:rsidRDefault="00000000" w:rsidRPr="00000000" w14:paraId="00000127">
      <w:pPr>
        <w:numPr>
          <w:ilvl w:val="1"/>
          <w:numId w:val="20"/>
        </w:numPr>
        <w:ind w:left="1440" w:hanging="360"/>
        <w:contextualSpacing w:val="1"/>
        <w:rPr>
          <w:sz w:val="24"/>
          <w:szCs w:val="24"/>
        </w:rPr>
      </w:pPr>
      <w:r w:rsidDel="00000000" w:rsidR="00000000" w:rsidRPr="00000000">
        <w:rPr>
          <w:rtl w:val="0"/>
        </w:rPr>
        <w:t xml:space="preserve">la conformità alle normative sulla protezione dei dati personali;</w:t>
      </w:r>
    </w:p>
    <w:p w:rsidR="00000000" w:rsidDel="00000000" w:rsidP="00000000" w:rsidRDefault="00000000" w:rsidRPr="00000000" w14:paraId="00000128">
      <w:pPr>
        <w:numPr>
          <w:ilvl w:val="1"/>
          <w:numId w:val="20"/>
        </w:numPr>
        <w:ind w:left="1440" w:hanging="360"/>
        <w:contextualSpacing w:val="1"/>
        <w:rPr>
          <w:sz w:val="24"/>
          <w:szCs w:val="24"/>
        </w:rPr>
      </w:pPr>
      <w:r w:rsidDel="00000000" w:rsidR="00000000" w:rsidRPr="00000000">
        <w:rPr>
          <w:rtl w:val="0"/>
        </w:rPr>
        <w:t xml:space="preserve">la conformità ai livelli di minimi sicurezza previsti per le pubbliche amministrazioni</w:t>
      </w:r>
      <w:r w:rsidDel="00000000" w:rsidR="00000000" w:rsidRPr="00000000">
        <w:rPr>
          <w:rtl w:val="0"/>
        </w:rPr>
        <w:t xml:space="preserve">;</w:t>
      </w:r>
    </w:p>
    <w:p w:rsidR="00000000" w:rsidDel="00000000" w:rsidP="00000000" w:rsidRDefault="00000000" w:rsidRPr="00000000" w14:paraId="00000129">
      <w:pPr>
        <w:numPr>
          <w:ilvl w:val="1"/>
          <w:numId w:val="20"/>
        </w:numPr>
        <w:ind w:left="1440" w:hanging="360"/>
        <w:contextualSpacing w:val="1"/>
        <w:rPr>
          <w:u w:val="none"/>
        </w:rPr>
      </w:pPr>
      <w:r w:rsidDel="00000000" w:rsidR="00000000" w:rsidRPr="00000000">
        <w:rPr>
          <w:rtl w:val="0"/>
        </w:rPr>
        <w:t xml:space="preserve">la conformità ai requisiti di accessibilità (Legge 4/2004).</w:t>
      </w:r>
      <w:r w:rsidDel="00000000" w:rsidR="00000000" w:rsidRPr="00000000">
        <w:rPr>
          <w:rtl w:val="0"/>
        </w:rPr>
      </w:r>
    </w:p>
    <w:p w:rsidR="00000000" w:rsidDel="00000000" w:rsidP="00000000" w:rsidRDefault="00000000" w:rsidRPr="00000000" w14:paraId="0000012A">
      <w:pPr>
        <w:numPr>
          <w:ilvl w:val="0"/>
          <w:numId w:val="20"/>
        </w:numPr>
        <w:spacing w:after="0" w:lineRule="auto"/>
        <w:ind w:left="720" w:hanging="360"/>
        <w:contextualSpacing w:val="1"/>
        <w:rPr>
          <w:sz w:val="24"/>
          <w:szCs w:val="24"/>
        </w:rPr>
      </w:pPr>
      <w:r w:rsidDel="00000000" w:rsidR="00000000" w:rsidRPr="00000000">
        <w:rPr>
          <w:rtl w:val="0"/>
        </w:rPr>
        <w:t xml:space="preserve">valutare la qualità della soluzione attraverso i seguenti parametri, alcuni dei quali possono essere rinvenuti nella scheda del software presente su Developers Italia:</w:t>
      </w:r>
      <w:r w:rsidDel="00000000" w:rsidR="00000000" w:rsidRPr="00000000">
        <w:rPr>
          <w:rtl w:val="0"/>
        </w:rPr>
      </w:r>
    </w:p>
    <w:p w:rsidR="00000000" w:rsidDel="00000000" w:rsidP="00000000" w:rsidRDefault="00000000" w:rsidRPr="00000000" w14:paraId="0000012B">
      <w:pPr>
        <w:numPr>
          <w:ilvl w:val="2"/>
          <w:numId w:val="20"/>
        </w:numPr>
        <w:spacing w:after="0" w:lineRule="auto"/>
        <w:ind w:left="2160" w:hanging="360"/>
        <w:contextualSpacing w:val="1"/>
        <w:rPr/>
      </w:pPr>
      <w:r w:rsidDel="00000000" w:rsidR="00000000" w:rsidRPr="00000000">
        <w:rPr>
          <w:rtl w:val="0"/>
        </w:rPr>
        <w:t xml:space="preserve">grado</w:t>
      </w:r>
      <w:r w:rsidDel="00000000" w:rsidR="00000000" w:rsidRPr="00000000">
        <w:rPr>
          <w:rtl w:val="0"/>
        </w:rPr>
        <w:t xml:space="preserve"> </w:t>
      </w:r>
      <w:r w:rsidDel="00000000" w:rsidR="00000000" w:rsidRPr="00000000">
        <w:rPr>
          <w:rtl w:val="0"/>
        </w:rPr>
        <w:t xml:space="preserve">di </w:t>
      </w:r>
      <w:r w:rsidDel="00000000" w:rsidR="00000000" w:rsidRPr="00000000">
        <w:rPr>
          <w:rtl w:val="0"/>
        </w:rPr>
        <w:t xml:space="preserve">copertura dei requisiti desiderati, funzionali e non funzionali</w:t>
      </w:r>
    </w:p>
    <w:p w:rsidR="00000000" w:rsidDel="00000000" w:rsidP="00000000" w:rsidRDefault="00000000" w:rsidRPr="00000000" w14:paraId="0000012C">
      <w:pPr>
        <w:numPr>
          <w:ilvl w:val="2"/>
          <w:numId w:val="20"/>
        </w:numPr>
        <w:ind w:left="2160" w:hanging="360"/>
        <w:contextualSpacing w:val="1"/>
        <w:rPr>
          <w:sz w:val="24"/>
          <w:szCs w:val="24"/>
        </w:rPr>
      </w:pPr>
      <w:r w:rsidDel="00000000" w:rsidR="00000000" w:rsidRPr="00000000">
        <w:rPr>
          <w:rtl w:val="0"/>
        </w:rPr>
        <w:t xml:space="preserve">presenza di un manutentore del software in questione;</w:t>
      </w:r>
    </w:p>
    <w:p w:rsidR="00000000" w:rsidDel="00000000" w:rsidP="00000000" w:rsidRDefault="00000000" w:rsidRPr="00000000" w14:paraId="0000012D">
      <w:pPr>
        <w:numPr>
          <w:ilvl w:val="2"/>
          <w:numId w:val="20"/>
        </w:numPr>
        <w:ind w:left="2160" w:hanging="360"/>
        <w:contextualSpacing w:val="1"/>
        <w:rPr/>
      </w:pPr>
      <w:r w:rsidDel="00000000" w:rsidR="00000000" w:rsidRPr="00000000">
        <w:rPr>
          <w:rtl w:val="0"/>
        </w:rPr>
        <w:t xml:space="preserve">eventuale presenza di accordi con terzi stipulati dall’amministrazione titolare e utilizzabili dall’amministrazione valutante, riguardo attività di supporto per l’installazione e/o la personalizzazione della soluzione o comunque le modalità di fruibilità della soluzione stessa</w:t>
      </w:r>
      <w:r w:rsidDel="00000000" w:rsidR="00000000" w:rsidRPr="00000000">
        <w:rPr>
          <w:rtl w:val="0"/>
        </w:rPr>
        <w:t xml:space="preserve"> (es: una in-house regionale può mettere a riuso software Open Source per i propri comuni assieme ad un accordo di fornitura di servizi di installazione e formazione)</w:t>
      </w:r>
      <w:r w:rsidDel="00000000" w:rsidR="00000000" w:rsidRPr="00000000">
        <w:rPr>
          <w:rtl w:val="0"/>
        </w:rPr>
        <w:t xml:space="preserve">;</w:t>
      </w:r>
    </w:p>
    <w:p w:rsidR="00000000" w:rsidDel="00000000" w:rsidP="00000000" w:rsidRDefault="00000000" w:rsidRPr="00000000" w14:paraId="0000012E">
      <w:pPr>
        <w:numPr>
          <w:ilvl w:val="2"/>
          <w:numId w:val="20"/>
        </w:numPr>
        <w:ind w:left="2160" w:hanging="360"/>
        <w:contextualSpacing w:val="1"/>
        <w:rPr/>
      </w:pPr>
      <w:r w:rsidDel="00000000" w:rsidR="00000000" w:rsidRPr="00000000">
        <w:rPr>
          <w:rtl w:val="0"/>
        </w:rPr>
        <w:t xml:space="preserve">presenza di vincoli e dipendenze obbligatorie con altro software aperto e/o con software proprietario; per esempio, un software Open Source potrebbe richiedere necessariamente una licenza per un database proprietario, oppure potrebbe necessitare una licenza per una API proprietaria di un servizio </w:t>
      </w:r>
      <w:r w:rsidDel="00000000" w:rsidR="00000000" w:rsidRPr="00000000">
        <w:rPr>
          <w:i w:val="1"/>
          <w:rtl w:val="0"/>
        </w:rPr>
        <w:t xml:space="preserve">cloud</w:t>
      </w:r>
      <w:r w:rsidDel="00000000" w:rsidR="00000000" w:rsidRPr="00000000">
        <w:rPr>
          <w:rtl w:val="0"/>
        </w:rPr>
        <w:t xml:space="preserve">;</w:t>
      </w:r>
    </w:p>
    <w:p w:rsidR="00000000" w:rsidDel="00000000" w:rsidP="00000000" w:rsidRDefault="00000000" w:rsidRPr="00000000" w14:paraId="0000012F">
      <w:pPr>
        <w:numPr>
          <w:ilvl w:val="2"/>
          <w:numId w:val="20"/>
        </w:numPr>
        <w:ind w:left="2160" w:hanging="360"/>
        <w:contextualSpacing w:val="1"/>
        <w:rPr/>
      </w:pPr>
      <w:r w:rsidDel="00000000" w:rsidR="00000000" w:rsidRPr="00000000">
        <w:rPr>
          <w:rtl w:val="0"/>
        </w:rPr>
        <w:t xml:space="preserve">presenza e grado di competenza delle risorse interne alla PA in merito alla gestione degli ambienti e dei linguaggi utilizzati nella soluzione;</w:t>
      </w:r>
    </w:p>
    <w:p w:rsidR="00000000" w:rsidDel="00000000" w:rsidP="00000000" w:rsidRDefault="00000000" w:rsidRPr="00000000" w14:paraId="00000130">
      <w:pPr>
        <w:numPr>
          <w:ilvl w:val="2"/>
          <w:numId w:val="20"/>
        </w:numPr>
        <w:ind w:left="2160" w:hanging="360"/>
        <w:contextualSpacing w:val="1"/>
        <w:rPr/>
      </w:pPr>
      <w:r w:rsidDel="00000000" w:rsidR="00000000" w:rsidRPr="00000000">
        <w:rPr>
          <w:rtl w:val="0"/>
        </w:rPr>
        <w:t xml:space="preserve">numero e tipologia di altre pubbliche amministrazioni che utilizzano il progetto open source;</w:t>
      </w:r>
    </w:p>
    <w:p w:rsidR="00000000" w:rsidDel="00000000" w:rsidP="00000000" w:rsidRDefault="00000000" w:rsidRPr="00000000" w14:paraId="00000131">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t xml:space="preserve">vitalità del progetto open source, attraverso la valutazione di indicatori visibili sul repository, quali per esempio frequenza delle modifiche (</w:t>
      </w:r>
      <w:r w:rsidDel="00000000" w:rsidR="00000000" w:rsidRPr="00000000">
        <w:rPr>
          <w:i w:val="1"/>
          <w:rtl w:val="0"/>
        </w:rPr>
        <w:t xml:space="preserve">code activity</w:t>
      </w:r>
      <w:r w:rsidDel="00000000" w:rsidR="00000000" w:rsidRPr="00000000">
        <w:rPr>
          <w:rtl w:val="0"/>
        </w:rPr>
        <w:t xml:space="preserve">), frequenza dei rilasci (</w:t>
      </w:r>
      <w:r w:rsidDel="00000000" w:rsidR="00000000" w:rsidRPr="00000000">
        <w:rPr>
          <w:i w:val="1"/>
          <w:rtl w:val="0"/>
        </w:rPr>
        <w:t xml:space="preserve">release history</w:t>
      </w:r>
      <w:r w:rsidDel="00000000" w:rsidR="00000000" w:rsidRPr="00000000">
        <w:rPr>
          <w:rtl w:val="0"/>
        </w:rPr>
        <w:t xml:space="preserve">), comunità degli utenti (</w:t>
      </w:r>
      <w:r w:rsidDel="00000000" w:rsidR="00000000" w:rsidRPr="00000000">
        <w:rPr>
          <w:i w:val="1"/>
          <w:rtl w:val="0"/>
        </w:rPr>
        <w:t xml:space="preserve">user community</w:t>
      </w:r>
      <w:r w:rsidDel="00000000" w:rsidR="00000000" w:rsidRPr="00000000">
        <w:rPr>
          <w:rtl w:val="0"/>
        </w:rPr>
        <w:t xml:space="preserve">), longevità del progetto (</w:t>
      </w:r>
      <w:r w:rsidDel="00000000" w:rsidR="00000000" w:rsidRPr="00000000">
        <w:rPr>
          <w:i w:val="1"/>
          <w:rtl w:val="0"/>
        </w:rPr>
        <w:t xml:space="preserve">longevity</w:t>
      </w:r>
      <w:r w:rsidDel="00000000" w:rsidR="00000000" w:rsidRPr="00000000">
        <w:rPr>
          <w:rtl w:val="0"/>
        </w:rPr>
        <w:t xml:space="preserve">)</w:t>
      </w:r>
      <w:r w:rsidDel="00000000" w:rsidR="00000000" w:rsidRPr="00000000">
        <w:rPr>
          <w:rtl w:val="0"/>
        </w:rPr>
        <w:t xml:space="preserve">, numero di sviluppatori unici</w:t>
      </w:r>
      <w:r w:rsidDel="00000000" w:rsidR="00000000" w:rsidRPr="00000000">
        <w:rPr>
          <w:rtl w:val="0"/>
        </w:rPr>
        <w:t xml:space="preserve">.</w:t>
      </w:r>
    </w:p>
    <w:p w:rsidR="00000000" w:rsidDel="00000000" w:rsidP="00000000" w:rsidRDefault="00000000" w:rsidRPr="00000000" w14:paraId="0000013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u w:val="none"/>
        </w:rPr>
      </w:pPr>
      <w:r w:rsidDel="00000000" w:rsidR="00000000" w:rsidRPr="00000000">
        <w:rPr>
          <w:rtl w:val="0"/>
        </w:rPr>
        <w:t xml:space="preserve">stimar</w:t>
      </w:r>
      <w:r w:rsidDel="00000000" w:rsidR="00000000" w:rsidRPr="00000000">
        <w:rPr>
          <w:rtl w:val="0"/>
        </w:rPr>
        <w:t xml:space="preserve">e</w:t>
      </w:r>
      <w:r w:rsidDel="00000000" w:rsidR="00000000" w:rsidRPr="00000000">
        <w:rPr>
          <w:rtl w:val="0"/>
        </w:rPr>
        <w:t xml:space="preserve">:</w:t>
      </w:r>
    </w:p>
    <w:p w:rsidR="00000000" w:rsidDel="00000000" w:rsidP="00000000" w:rsidRDefault="00000000" w:rsidRPr="00000000" w14:paraId="00000133">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rPr>
          <w:u w:val="none"/>
        </w:rPr>
      </w:pPr>
      <w:r w:rsidDel="00000000" w:rsidR="00000000" w:rsidRPr="00000000">
        <w:rPr>
          <w:rtl w:val="0"/>
        </w:rPr>
        <w:t xml:space="preserve">il Total Cost of Ownership (</w:t>
      </w:r>
      <m:oMath>
        <m:sSub>
          <m:sSubPr>
            <m:ctrlPr>
              <w:rPr/>
            </m:ctrlPr>
          </m:sSubPr>
          <m:e>
            <m:r>
              <w:rPr/>
              <m:t xml:space="preserve">S</m:t>
            </m:r>
          </m:e>
          <m:sub>
            <m:r>
              <w:rPr/>
              <m:t xml:space="preserve">tco</m:t>
            </m:r>
          </m:sub>
        </m:sSub>
      </m:oMath>
      <w:r w:rsidDel="00000000" w:rsidR="00000000" w:rsidRPr="00000000">
        <w:rPr>
          <w:rtl w:val="0"/>
        </w:rPr>
        <w:t xml:space="preserve">) come descritto in </w:t>
      </w:r>
      <w:hyperlink w:anchor="_hzdws9p5j268">
        <w:r w:rsidDel="00000000" w:rsidR="00000000" w:rsidRPr="00000000">
          <w:rPr>
            <w:color w:val="1155cc"/>
            <w:u w:val="single"/>
            <w:rtl w:val="0"/>
          </w:rPr>
          <w:t xml:space="preserve">2.7. Total Cost of Ownership (</w:t>
        </w:r>
      </w:hyperlink>
      <w:hyperlink w:anchor="_hzdws9p5j268">
        <w:r w:rsidDel="00000000" w:rsidR="00000000" w:rsidRPr="00000000">
          <w:rPr>
            <w:color w:val="1155cc"/>
            <w:u w:val="single"/>
            <w:rtl w:val="0"/>
          </w:rPr>
          <w:t xml:space="preserve">TCO</w:t>
        </w:r>
      </w:hyperlink>
      <w:hyperlink w:anchor="_hzdws9p5j268">
        <w:r w:rsidDel="00000000" w:rsidR="00000000" w:rsidRPr="00000000">
          <w:rPr>
            <w:color w:val="1155cc"/>
            <w:u w:val="single"/>
            <w:rtl w:val="0"/>
          </w:rPr>
          <w:t xml:space="preserve">)</w:t>
        </w:r>
      </w:hyperlink>
      <w:r w:rsidDel="00000000" w:rsidR="00000000" w:rsidRPr="00000000">
        <w:rPr>
          <w:rtl w:val="0"/>
        </w:rPr>
        <w:t xml:space="preserve">, con particolare attenzione a:</w:t>
      </w:r>
      <w:r w:rsidDel="00000000" w:rsidR="00000000" w:rsidRPr="00000000">
        <w:rPr>
          <w:rtl w:val="0"/>
        </w:rPr>
      </w:r>
    </w:p>
    <w:p w:rsidR="00000000" w:rsidDel="00000000" w:rsidP="00000000" w:rsidRDefault="00000000" w:rsidRPr="00000000" w14:paraId="00000134">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rPr>
          <w:u w:val="none"/>
        </w:rPr>
      </w:pPr>
      <w:r w:rsidDel="00000000" w:rsidR="00000000" w:rsidRPr="00000000">
        <w:rPr>
          <w:rtl w:val="0"/>
        </w:rPr>
        <w:t xml:space="preserve">eventuali costi di installazione del software nel Cloud della PA oppure costi per fruizione del software tramite modalità SaaS ove presente nel Marketplace Cloud di AgID;</w:t>
      </w:r>
      <w:r w:rsidDel="00000000" w:rsidR="00000000" w:rsidRPr="00000000">
        <w:rPr>
          <w:rtl w:val="0"/>
        </w:rPr>
      </w:r>
    </w:p>
    <w:p w:rsidR="00000000" w:rsidDel="00000000" w:rsidP="00000000" w:rsidRDefault="00000000" w:rsidRPr="00000000" w14:paraId="00000135">
      <w:pPr>
        <w:numPr>
          <w:ilvl w:val="2"/>
          <w:numId w:val="20"/>
        </w:numPr>
        <w:ind w:left="2160" w:hanging="360"/>
        <w:contextualSpacing w:val="1"/>
        <w:rPr>
          <w:u w:val="none"/>
        </w:rPr>
      </w:pPr>
      <w:r w:rsidDel="00000000" w:rsidR="00000000" w:rsidRPr="00000000">
        <w:rPr>
          <w:rtl w:val="0"/>
        </w:rPr>
        <w:t xml:space="preserve">eventuali</w:t>
      </w:r>
      <w:r w:rsidDel="00000000" w:rsidR="00000000" w:rsidRPr="00000000">
        <w:rPr>
          <w:rtl w:val="0"/>
        </w:rPr>
        <w:t xml:space="preserve"> costi per la formazione del personale, considerando sia quelli necessari per l’addestramento dei soggetti destinati alla gestione della soluzione sia quelli per il suo utilizzo da parte degli utenti finali;</w:t>
      </w:r>
    </w:p>
    <w:p w:rsidR="00000000" w:rsidDel="00000000" w:rsidP="00000000" w:rsidRDefault="00000000" w:rsidRPr="00000000" w14:paraId="00000136">
      <w:pPr>
        <w:numPr>
          <w:ilvl w:val="2"/>
          <w:numId w:val="20"/>
        </w:numPr>
        <w:ind w:left="2160" w:hanging="360"/>
        <w:contextualSpacing w:val="1"/>
        <w:rPr/>
      </w:pPr>
      <w:r w:rsidDel="00000000" w:rsidR="00000000" w:rsidRPr="00000000">
        <w:rPr>
          <w:rtl w:val="0"/>
        </w:rPr>
        <w:t xml:space="preserve">eventuali costi necessari all’integrazione della soluzione con i propri sistemi;</w:t>
      </w:r>
    </w:p>
    <w:p w:rsidR="00000000" w:rsidDel="00000000" w:rsidP="00000000" w:rsidRDefault="00000000" w:rsidRPr="00000000" w14:paraId="00000137">
      <w:pPr>
        <w:numPr>
          <w:ilvl w:val="2"/>
          <w:numId w:val="20"/>
        </w:numPr>
        <w:ind w:left="2160" w:hanging="360"/>
        <w:contextualSpacing w:val="1"/>
        <w:rPr/>
      </w:pPr>
      <w:r w:rsidDel="00000000" w:rsidR="00000000" w:rsidRPr="00000000">
        <w:rPr>
          <w:rtl w:val="0"/>
        </w:rPr>
        <w:t xml:space="preserve">eventuali costi </w:t>
      </w:r>
      <w:r w:rsidDel="00000000" w:rsidR="00000000" w:rsidRPr="00000000">
        <w:rPr>
          <w:rtl w:val="0"/>
        </w:rPr>
        <w:t xml:space="preserve">di personalizzazione, compresi quelli </w:t>
      </w:r>
      <w:r w:rsidDel="00000000" w:rsidR="00000000" w:rsidRPr="00000000">
        <w:rPr>
          <w:rtl w:val="0"/>
        </w:rPr>
        <w:t xml:space="preserve">necessari ad assicurare la copertura d</w:t>
      </w:r>
      <w:r w:rsidDel="00000000" w:rsidR="00000000" w:rsidRPr="00000000">
        <w:rPr>
          <w:rtl w:val="0"/>
        </w:rPr>
        <w:t xml:space="preserve">e</w:t>
      </w:r>
      <w:r w:rsidDel="00000000" w:rsidR="00000000" w:rsidRPr="00000000">
        <w:rPr>
          <w:rtl w:val="0"/>
        </w:rPr>
        <w:t xml:space="preserve">i requisiti funzionali e non funzionali</w:t>
      </w:r>
      <w:r w:rsidDel="00000000" w:rsidR="00000000" w:rsidRPr="00000000">
        <w:rPr>
          <w:rtl w:val="0"/>
        </w:rPr>
        <w:t xml:space="preserve"> non presenti nella soluzione riusabile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8">
      <w:pPr>
        <w:numPr>
          <w:ilvl w:val="1"/>
          <w:numId w:val="20"/>
        </w:numPr>
        <w:spacing w:after="0" w:lineRule="auto"/>
        <w:ind w:left="1440" w:hanging="360"/>
        <w:contextualSpacing w:val="1"/>
        <w:rPr>
          <w:sz w:val="24"/>
          <w:szCs w:val="24"/>
        </w:rPr>
      </w:pPr>
      <w:r w:rsidDel="00000000" w:rsidR="00000000" w:rsidRPr="00000000">
        <w:rPr>
          <w:rtl w:val="0"/>
        </w:rPr>
        <w:t xml:space="preserve">i tempi per la messa in produzione della soluzione (di seguito </w:t>
      </w:r>
      <m:oMath>
        <m:sSub>
          <m:sSubPr>
            <m:ctrlPr>
              <w:rPr/>
            </m:ctrlPr>
          </m:sSubPr>
          <m:e>
            <m:r>
              <w:rPr/>
              <m:t xml:space="preserve">S</m:t>
            </m:r>
          </m:e>
          <m:sub>
            <m:r>
              <w:rPr/>
              <m:t xml:space="preserve">tempi</m:t>
            </m:r>
          </m:sub>
        </m:sSub>
      </m:oMath>
      <w:r w:rsidDel="00000000" w:rsidR="00000000" w:rsidRPr="00000000">
        <w:rPr>
          <w:rtl w:val="0"/>
        </w:rPr>
        <w:t xml:space="preserve">);</w:t>
      </w:r>
    </w:p>
    <w:p w:rsidR="00000000" w:rsidDel="00000000" w:rsidP="00000000" w:rsidRDefault="00000000" w:rsidRPr="00000000" w14:paraId="00000139">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eventuali altre stime espressione della specificità dell’amministrazione.</w:t>
      </w:r>
    </w:p>
    <w:p w:rsidR="00000000" w:rsidDel="00000000" w:rsidP="00000000" w:rsidRDefault="00000000" w:rsidRPr="00000000" w14:paraId="0000013A">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13B">
      <w:pPr>
        <w:spacing w:after="0" w:lineRule="auto"/>
        <w:ind w:left="0" w:firstLine="0"/>
        <w:contextualSpacing w:val="0"/>
        <w:rPr/>
      </w:pPr>
      <w:r w:rsidDel="00000000" w:rsidR="00000000" w:rsidRPr="00000000">
        <w:rPr>
          <w:rtl w:val="0"/>
        </w:rPr>
        <w:t xml:space="preserve">Per dare seguito alla valutazione di quanto indicato nei precedenti punti la pubblica amministrazione dovrà provvedere, ove non già in suo possesso, a recuperare tutte le necessarie informazioni nelle modalità previste dalla norma.</w:t>
      </w:r>
    </w:p>
    <w:p w:rsidR="00000000" w:rsidDel="00000000" w:rsidP="00000000" w:rsidRDefault="00000000" w:rsidRPr="00000000" w14:paraId="0000013C">
      <w:pPr>
        <w:spacing w:after="0" w:lineRule="auto"/>
        <w:ind w:left="0" w:firstLine="0"/>
        <w:contextualSpacing w:val="0"/>
        <w:rPr/>
      </w:pPr>
      <w:r w:rsidDel="00000000" w:rsidR="00000000" w:rsidRPr="00000000">
        <w:rPr>
          <w:rtl w:val="0"/>
        </w:rPr>
      </w:r>
    </w:p>
    <w:p w:rsidR="00000000" w:rsidDel="00000000" w:rsidP="00000000" w:rsidRDefault="00000000" w:rsidRPr="00000000" w14:paraId="0000013D">
      <w:pPr>
        <w:spacing w:after="0" w:lineRule="auto"/>
        <w:ind w:left="0" w:firstLine="0"/>
        <w:contextualSpacing w:val="0"/>
        <w:rPr/>
      </w:pPr>
      <w:r w:rsidDel="00000000" w:rsidR="00000000" w:rsidRPr="00000000">
        <w:rPr>
          <w:rtl w:val="0"/>
        </w:rPr>
        <w:t xml:space="preserve">Pertanto se:</w:t>
      </w:r>
      <w:r w:rsidDel="00000000" w:rsidR="00000000" w:rsidRPr="00000000">
        <w:rPr>
          <w:rtl w:val="0"/>
        </w:rPr>
      </w:r>
    </w:p>
    <w:p w:rsidR="00000000" w:rsidDel="00000000" w:rsidP="00000000" w:rsidRDefault="00000000" w:rsidRPr="00000000" w14:paraId="0000013E">
      <w:pPr>
        <w:numPr>
          <w:ilvl w:val="0"/>
          <w:numId w:val="28"/>
        </w:numPr>
        <w:spacing w:after="0" w:lineRule="auto"/>
        <w:ind w:left="720" w:hanging="360"/>
        <w:rPr>
          <w:sz w:val="24"/>
          <w:szCs w:val="24"/>
        </w:rPr>
      </w:pPr>
      <w:r w:rsidDel="00000000" w:rsidR="00000000" w:rsidRPr="00000000">
        <w:rPr>
          <w:rtl w:val="0"/>
        </w:rPr>
        <w:t xml:space="preserve">Il costo (TCO) rientr</w:t>
      </w:r>
      <w:r w:rsidDel="00000000" w:rsidR="00000000" w:rsidRPr="00000000">
        <w:rPr>
          <w:rtl w:val="0"/>
        </w:rPr>
        <w:t xml:space="preserve">a</w:t>
      </w:r>
      <w:r w:rsidDel="00000000" w:rsidR="00000000" w:rsidRPr="00000000">
        <w:rPr>
          <w:rtl w:val="0"/>
        </w:rPr>
        <w:t xml:space="preserve"> nei vincoli di bilancio stabiliti (</w:t>
      </w:r>
      <m:oMath>
        <m:sSub>
          <m:sSubPr>
            <m:ctrlPr>
              <w:rPr/>
            </m:ctrlPr>
          </m:sSubPr>
          <m:e>
            <m:r>
              <w:rPr/>
              <m:t xml:space="preserve">S</m:t>
            </m:r>
          </m:e>
          <m:sub>
            <m:r>
              <w:rPr/>
              <m:t xml:space="preserve">tco</m:t>
            </m:r>
          </m:sub>
        </m:sSub>
        <m:r>
          <w:rPr/>
          <m:t xml:space="preserve">&lt;</m:t>
        </m:r>
        <m:sSub>
          <m:sSubPr>
            <m:ctrlPr>
              <w:rPr/>
            </m:ctrlPr>
          </m:sSubPr>
          <m:e>
            <m:r>
              <w:rPr/>
              <m:t xml:space="preserve">T</m:t>
            </m:r>
          </m:e>
          <m:sub>
            <m:r>
              <w:rPr/>
              <m:t xml:space="preserve">bilancio</m:t>
            </m:r>
          </m:sub>
        </m:sSub>
      </m:oMath>
      <w:r w:rsidDel="00000000" w:rsidR="00000000" w:rsidRPr="00000000">
        <w:rPr>
          <w:rtl w:val="0"/>
        </w:rPr>
        <w:t xml:space="preserve">)</w:t>
      </w:r>
    </w:p>
    <w:p w:rsidR="00000000" w:rsidDel="00000000" w:rsidP="00000000" w:rsidRDefault="00000000" w:rsidRPr="00000000" w14:paraId="0000013F">
      <w:pPr>
        <w:numPr>
          <w:ilvl w:val="0"/>
          <w:numId w:val="28"/>
        </w:numPr>
        <w:spacing w:after="0" w:lineRule="auto"/>
        <w:ind w:left="720" w:hanging="360"/>
        <w:rPr>
          <w:sz w:val="24"/>
          <w:szCs w:val="24"/>
        </w:rPr>
      </w:pPr>
      <w:r w:rsidDel="00000000" w:rsidR="00000000" w:rsidRPr="00000000">
        <w:rPr>
          <w:rtl w:val="0"/>
        </w:rPr>
        <w:t xml:space="preserve">I tempi di messa in produzione s</w:t>
      </w:r>
      <w:r w:rsidDel="00000000" w:rsidR="00000000" w:rsidRPr="00000000">
        <w:rPr>
          <w:rtl w:val="0"/>
        </w:rPr>
        <w:t xml:space="preserve">o</w:t>
      </w:r>
      <w:r w:rsidDel="00000000" w:rsidR="00000000" w:rsidRPr="00000000">
        <w:rPr>
          <w:rtl w:val="0"/>
        </w:rPr>
        <w:t xml:space="preserve">no compatibili con i tempi</w:t>
        <w:br w:type="textWrapping"/>
        <w:t xml:space="preserve">stimati (</w:t>
      </w:r>
      <m:oMath>
        <m:sSub>
          <m:sSubPr>
            <m:ctrlPr>
              <w:rPr/>
            </m:ctrlPr>
          </m:sSubPr>
          <m:e>
            <m:r>
              <w:rPr/>
              <m:t xml:space="preserve">S</m:t>
            </m:r>
          </m:e>
          <m:sub>
            <m:r>
              <w:rPr/>
              <m:t xml:space="preserve">tempi</m:t>
            </m:r>
          </m:sub>
        </m:sSub>
        <m:r>
          <w:rPr/>
          <m:t xml:space="preserve">&lt;</m:t>
        </m:r>
        <m:sSub>
          <m:sSubPr>
            <m:ctrlPr>
              <w:rPr/>
            </m:ctrlPr>
          </m:sSubPr>
          <m:e>
            <m:r>
              <w:rPr/>
              <m:t xml:space="preserve">T</m:t>
            </m:r>
          </m:e>
          <m:sub>
            <m:r>
              <w:rPr/>
              <m:t xml:space="preserve">tempi</m:t>
            </m:r>
          </m:sub>
        </m:sSub>
      </m:oMath>
      <w:r w:rsidDel="00000000" w:rsidR="00000000" w:rsidRPr="00000000">
        <w:rPr>
          <w:rtl w:val="0"/>
        </w:rPr>
        <w:t xml:space="preserve"> )</w:t>
      </w:r>
    </w:p>
    <w:p w:rsidR="00000000" w:rsidDel="00000000" w:rsidP="00000000" w:rsidRDefault="00000000" w:rsidRPr="00000000" w14:paraId="00000140">
      <w:pPr>
        <w:numPr>
          <w:ilvl w:val="0"/>
          <w:numId w:val="28"/>
        </w:numPr>
        <w:spacing w:after="0" w:lineRule="auto"/>
        <w:ind w:left="720" w:hanging="360"/>
        <w:contextualSpacing w:val="1"/>
        <w:rPr>
          <w:u w:val="none"/>
        </w:rPr>
      </w:pPr>
      <w:r w:rsidDel="00000000" w:rsidR="00000000" w:rsidRPr="00000000">
        <w:rPr>
          <w:rtl w:val="0"/>
        </w:rPr>
        <w:t xml:space="preserve">Sono rispettati eventuali </w:t>
      </w:r>
      <w:r w:rsidDel="00000000" w:rsidR="00000000" w:rsidRPr="00000000">
        <w:rPr>
          <w:rtl w:val="0"/>
        </w:rPr>
        <w:t xml:space="preserve">altri vincoli ostativi</w:t>
      </w:r>
    </w:p>
    <w:p w:rsidR="00000000" w:rsidDel="00000000" w:rsidP="00000000" w:rsidRDefault="00000000" w:rsidRPr="00000000" w14:paraId="00000141">
      <w:pPr>
        <w:spacing w:after="0" w:lineRule="auto"/>
        <w:ind w:left="0" w:firstLine="0"/>
        <w:contextualSpacing w:val="0"/>
        <w:rPr/>
      </w:pPr>
      <w:r w:rsidDel="00000000" w:rsidR="00000000" w:rsidRPr="00000000">
        <w:rPr>
          <w:rtl w:val="0"/>
        </w:rPr>
        <w:t xml:space="preserve">l’amministrazione individu</w:t>
      </w:r>
      <w:r w:rsidDel="00000000" w:rsidR="00000000" w:rsidRPr="00000000">
        <w:rPr>
          <w:rtl w:val="0"/>
        </w:rPr>
        <w:t xml:space="preserve">a</w:t>
      </w:r>
      <w:r w:rsidDel="00000000" w:rsidR="00000000" w:rsidRPr="00000000">
        <w:rPr>
          <w:rtl w:val="0"/>
        </w:rPr>
        <w:t xml:space="preserve"> la soluzione più rispondente alle proprie esigenze in base alla valutazione effettuata.</w:t>
      </w:r>
    </w:p>
    <w:p w:rsidR="00000000" w:rsidDel="00000000" w:rsidP="00000000" w:rsidRDefault="00000000" w:rsidRPr="00000000" w14:paraId="00000142">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143">
      <w:pPr>
        <w:spacing w:after="0" w:lineRule="auto"/>
        <w:ind w:left="0" w:firstLine="0"/>
        <w:contextualSpacing w:val="0"/>
        <w:jc w:val="left"/>
        <w:rPr/>
      </w:pPr>
      <w:r w:rsidDel="00000000" w:rsidR="00000000" w:rsidRPr="00000000">
        <w:rPr>
          <w:rtl w:val="0"/>
        </w:rPr>
        <w:t xml:space="preserve">La presente fase si conclude con la:</w:t>
      </w:r>
    </w:p>
    <w:p w:rsidR="00000000" w:rsidDel="00000000" w:rsidP="00000000" w:rsidRDefault="00000000" w:rsidRPr="00000000" w14:paraId="00000144">
      <w:pPr>
        <w:numPr>
          <w:ilvl w:val="0"/>
          <w:numId w:val="14"/>
        </w:numPr>
        <w:spacing w:after="0" w:lineRule="auto"/>
        <w:ind w:left="720" w:hanging="360"/>
        <w:contextualSpacing w:val="1"/>
        <w:jc w:val="left"/>
        <w:rPr>
          <w:sz w:val="24"/>
          <w:szCs w:val="24"/>
        </w:rPr>
      </w:pPr>
      <w:r w:rsidDel="00000000" w:rsidR="00000000" w:rsidRPr="00000000">
        <w:rPr>
          <w:rtl w:val="0"/>
        </w:rPr>
        <w:t xml:space="preserve">determinazione della migliore “soluzione a riuso delle PP.AA.”, o accertamento della eventuale non presenza </w:t>
      </w:r>
      <w:r w:rsidDel="00000000" w:rsidR="00000000" w:rsidRPr="00000000">
        <w:rPr>
          <w:rtl w:val="0"/>
        </w:rPr>
        <w:t xml:space="preserve">di </w:t>
      </w:r>
      <w:r w:rsidDel="00000000" w:rsidR="00000000" w:rsidRPr="00000000">
        <w:rPr>
          <w:rtl w:val="0"/>
        </w:rPr>
        <w:t xml:space="preserve">una soluzione.</w:t>
      </w:r>
    </w:p>
    <w:p w:rsidR="00000000" w:rsidDel="00000000" w:rsidP="00000000" w:rsidRDefault="00000000" w:rsidRPr="00000000" w14:paraId="00000145">
      <w:pPr>
        <w:pStyle w:val="Heading3"/>
        <w:ind w:left="0" w:firstLine="0"/>
        <w:contextualSpacing w:val="0"/>
        <w:jc w:val="left"/>
        <w:rPr/>
      </w:pPr>
      <w:bookmarkStart w:colFirst="0" w:colLast="0" w:name="_ypcyvlf7n06d" w:id="24"/>
      <w:bookmarkEnd w:id="24"/>
      <w:r w:rsidDel="00000000" w:rsidR="00000000" w:rsidRPr="00000000">
        <w:rPr>
          <w:rtl w:val="0"/>
        </w:rPr>
        <w:t xml:space="preserve">2.5.3. Fase 2.3: Approvvigionamento della soluzione riusabile per la PA</w:t>
      </w:r>
    </w:p>
    <w:p w:rsidR="00000000" w:rsidDel="00000000" w:rsidP="00000000" w:rsidRDefault="00000000" w:rsidRPr="00000000" w14:paraId="00000146">
      <w:pPr>
        <w:spacing w:after="0" w:lineRule="auto"/>
        <w:ind w:left="0" w:firstLine="0"/>
        <w:contextualSpacing w:val="0"/>
        <w:jc w:val="left"/>
        <w:rPr/>
      </w:pPr>
      <w:r w:rsidDel="00000000" w:rsidR="00000000" w:rsidRPr="00000000">
        <w:rPr>
          <w:rtl w:val="0"/>
        </w:rPr>
        <w:t xml:space="preserve">Ove a seguito della precedente fase 2.2 l’amministrazione abbia determinato una “soluzione a riuso della PA” che soddisfa le sue esigenze, provvede all'approvvigionamento. Il processo di riuso è descritto in </w:t>
      </w:r>
      <w:hyperlink w:anchor="_4vwytp4y07j7">
        <w:r w:rsidDel="00000000" w:rsidR="00000000" w:rsidRPr="00000000">
          <w:rPr>
            <w:color w:val="1155cc"/>
            <w:u w:val="single"/>
            <w:rtl w:val="0"/>
          </w:rPr>
          <w:t xml:space="preserve">3.9. Riuso di un software rilasciato sotto licenza aperta</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47">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148">
      <w:pPr>
        <w:spacing w:after="0" w:lineRule="auto"/>
        <w:ind w:left="0" w:firstLine="0"/>
        <w:contextualSpacing w:val="0"/>
        <w:jc w:val="left"/>
        <w:rPr>
          <w:b w:val="1"/>
          <w:u w:val="single"/>
        </w:rPr>
      </w:pPr>
      <w:r w:rsidDel="00000000" w:rsidR="00000000" w:rsidRPr="00000000">
        <w:rPr>
          <w:b w:val="1"/>
          <w:u w:val="single"/>
          <w:rtl w:val="0"/>
        </w:rPr>
        <w:t xml:space="preserve">La valutazione comparativa si considera conclusa.</w:t>
      </w:r>
      <w:r w:rsidDel="00000000" w:rsidR="00000000" w:rsidRPr="00000000">
        <w:rPr>
          <w:rtl w:val="0"/>
        </w:rPr>
      </w:r>
    </w:p>
    <w:p w:rsidR="00000000" w:rsidDel="00000000" w:rsidP="00000000" w:rsidRDefault="00000000" w:rsidRPr="00000000" w14:paraId="00000149">
      <w:pPr>
        <w:spacing w:after="0" w:lineRule="auto"/>
        <w:ind w:left="0" w:firstLine="0"/>
        <w:contextualSpacing w:val="0"/>
        <w:jc w:val="left"/>
        <w:rPr>
          <w:b w:val="1"/>
          <w:u w:val="single"/>
        </w:rPr>
      </w:pPr>
      <w:r w:rsidDel="00000000" w:rsidR="00000000" w:rsidRPr="00000000">
        <w:rPr>
          <w:rtl w:val="0"/>
        </w:rPr>
      </w:r>
    </w:p>
    <w:p w:rsidR="00000000" w:rsidDel="00000000" w:rsidP="00000000" w:rsidRDefault="00000000" w:rsidRPr="00000000" w14:paraId="0000014A">
      <w:pPr>
        <w:numPr>
          <w:ilvl w:val="1"/>
        </w:numPr>
        <w:spacing w:after="0" w:lineRule="auto"/>
        <w:ind w:left="0" w:firstLine="0"/>
        <w:contextualSpacing w:val="1"/>
        <w:rPr>
          <w:u w:val="none"/>
        </w:rPr>
      </w:pPr>
      <w:r w:rsidDel="00000000" w:rsidR="00000000" w:rsidRPr="00000000">
        <w:rPr>
          <w:rtl w:val="0"/>
        </w:rPr>
        <w:t xml:space="preserve">Nel caso in cui la Pubblica Amministrazione debba sostenere dei costi durante la fase di approv</w:t>
      </w:r>
      <w:r w:rsidDel="00000000" w:rsidR="00000000" w:rsidRPr="00000000">
        <w:rPr>
          <w:rtl w:val="0"/>
        </w:rPr>
        <w:t xml:space="preserve">v</w:t>
      </w:r>
      <w:r w:rsidDel="00000000" w:rsidR="00000000" w:rsidRPr="00000000">
        <w:rPr>
          <w:rtl w:val="0"/>
        </w:rPr>
        <w:t xml:space="preserve">igionamento (es: </w:t>
      </w:r>
      <w:r w:rsidDel="00000000" w:rsidR="00000000" w:rsidRPr="00000000">
        <w:rPr>
          <w:rtl w:val="0"/>
        </w:rPr>
        <w:t xml:space="preserve">personalizzazione</w:t>
      </w:r>
      <w:r w:rsidDel="00000000" w:rsidR="00000000" w:rsidRPr="00000000">
        <w:rPr>
          <w:rtl w:val="0"/>
        </w:rPr>
        <w:t xml:space="preserve">, installazione, formazione), la stessa </w:t>
      </w:r>
      <w:r w:rsidDel="00000000" w:rsidR="00000000" w:rsidRPr="00000000">
        <w:rPr>
          <w:rtl w:val="0"/>
        </w:rPr>
        <w:t xml:space="preserve">acquisisce tali servizi così come previsto </w:t>
      </w:r>
      <w:r w:rsidDel="00000000" w:rsidR="00000000" w:rsidRPr="00000000">
        <w:rPr>
          <w:rtl w:val="0"/>
        </w:rPr>
        <w:t xml:space="preserve">dal D.Lgs. 50/2016 s.m.i.</w:t>
      </w:r>
      <w:r w:rsidDel="00000000" w:rsidR="00000000" w:rsidRPr="00000000">
        <w:rPr>
          <w:rtl w:val="0"/>
        </w:rPr>
        <w:t xml:space="preserve"> (di seguito </w:t>
      </w:r>
      <w:hyperlink r:id="rId16">
        <w:r w:rsidDel="00000000" w:rsidR="00000000" w:rsidRPr="00000000">
          <w:rPr>
            <w:color w:val="1155cc"/>
            <w:u w:val="single"/>
            <w:rtl w:val="0"/>
          </w:rPr>
          <w:t xml:space="preserve">Codice dei contratti pubblici</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B">
      <w:pPr>
        <w:spacing w:after="0" w:lineRule="auto"/>
        <w:ind w:left="0" w:firstLine="0"/>
        <w:contextualSpacing w:val="0"/>
        <w:jc w:val="left"/>
        <w:rPr>
          <w:b w:val="1"/>
          <w:u w:val="single"/>
        </w:rPr>
      </w:pPr>
      <w:r w:rsidDel="00000000" w:rsidR="00000000" w:rsidRPr="00000000">
        <w:rPr>
          <w:rtl w:val="0"/>
        </w:rPr>
      </w:r>
    </w:p>
    <w:p w:rsidR="00000000" w:rsidDel="00000000" w:rsidP="00000000" w:rsidRDefault="00000000" w:rsidRPr="00000000" w14:paraId="0000014C">
      <w:pPr>
        <w:pStyle w:val="Heading3"/>
        <w:ind w:left="0" w:firstLine="0"/>
        <w:contextualSpacing w:val="0"/>
        <w:jc w:val="left"/>
        <w:rPr/>
      </w:pPr>
      <w:bookmarkStart w:colFirst="0" w:colLast="0" w:name="_85g1gq8wdhjm" w:id="25"/>
      <w:bookmarkEnd w:id="25"/>
      <w:r w:rsidDel="00000000" w:rsidR="00000000" w:rsidRPr="00000000">
        <w:rPr>
          <w:rtl w:val="0"/>
        </w:rPr>
        <w:t xml:space="preserve">2.5.4. Fase 2.4: Selezione soluzioni Open Source</w:t>
      </w:r>
    </w:p>
    <w:p w:rsidR="00000000" w:rsidDel="00000000" w:rsidP="00000000" w:rsidRDefault="00000000" w:rsidRPr="00000000" w14:paraId="0000014D">
      <w:pPr>
        <w:contextualSpacing w:val="0"/>
        <w:rPr/>
      </w:pPr>
      <w:r w:rsidDel="00000000" w:rsidR="00000000" w:rsidRPr="00000000">
        <w:rPr>
          <w:rtl w:val="0"/>
        </w:rPr>
        <w:t xml:space="preserve">Se</w:t>
      </w:r>
      <w:r w:rsidDel="00000000" w:rsidR="00000000" w:rsidRPr="00000000">
        <w:rPr>
          <w:rtl w:val="0"/>
        </w:rPr>
        <w:t xml:space="preserve"> non </w:t>
      </w:r>
      <w:r w:rsidDel="00000000" w:rsidR="00000000" w:rsidRPr="00000000">
        <w:rPr>
          <w:rtl w:val="0"/>
        </w:rPr>
        <w:t xml:space="preserve">è</w:t>
      </w:r>
      <w:r w:rsidDel="00000000" w:rsidR="00000000" w:rsidRPr="00000000">
        <w:rPr>
          <w:rtl w:val="0"/>
        </w:rPr>
        <w:t xml:space="preserve"> possibile individuare una “soluzione a riuso della PA”, l’amministrazione </w:t>
      </w:r>
      <w:r w:rsidDel="00000000" w:rsidR="00000000" w:rsidRPr="00000000">
        <w:rPr>
          <w:rtl w:val="0"/>
        </w:rPr>
        <w:t xml:space="preserve">deve</w:t>
      </w:r>
      <w:r w:rsidDel="00000000" w:rsidR="00000000" w:rsidRPr="00000000">
        <w:rPr>
          <w:rtl w:val="0"/>
        </w:rPr>
        <w:t xml:space="preserve"> ampliare la ricerca delle soluzioni da considerare per il soddisfacimento delle proprie esigenze alle “soluzioni Open Source”, cioè software rilasciato sotto licenza aperta ma non di titolarità di una Pubblica Amministrazione e quindi non pubblicato a riuso.</w:t>
      </w:r>
      <w:r w:rsidDel="00000000" w:rsidR="00000000" w:rsidRPr="00000000">
        <w:rPr>
          <w:rtl w:val="0"/>
        </w:rPr>
        <w:t xml:space="preserve"> Sono eleggibili in questa fase anche soluzioni che soddisfano la maggior parte dei requisiti e hanno bisogno di modifiche o personalizzazioni.</w:t>
      </w:r>
      <w:r w:rsidDel="00000000" w:rsidR="00000000" w:rsidRPr="00000000">
        <w:rPr>
          <w:rtl w:val="0"/>
        </w:rPr>
      </w:r>
    </w:p>
    <w:p w:rsidR="00000000" w:rsidDel="00000000" w:rsidP="00000000" w:rsidRDefault="00000000" w:rsidRPr="00000000" w14:paraId="0000014E">
      <w:pPr>
        <w:spacing w:after="0" w:lineRule="auto"/>
        <w:ind w:left="0" w:firstLine="0"/>
        <w:contextualSpacing w:val="0"/>
        <w:jc w:val="left"/>
        <w:rPr/>
      </w:pPr>
      <w:r w:rsidDel="00000000" w:rsidR="00000000" w:rsidRPr="00000000">
        <w:rPr>
          <w:rtl w:val="0"/>
        </w:rPr>
        <w:t xml:space="preserve">Le attività previste nella presente fase sono:</w:t>
      </w:r>
    </w:p>
    <w:p w:rsidR="00000000" w:rsidDel="00000000" w:rsidP="00000000" w:rsidRDefault="00000000" w:rsidRPr="00000000" w14:paraId="0000014F">
      <w:pPr>
        <w:numPr>
          <w:ilvl w:val="0"/>
          <w:numId w:val="32"/>
        </w:numPr>
        <w:spacing w:after="0" w:lineRule="auto"/>
        <w:ind w:left="720" w:hanging="360"/>
        <w:contextualSpacing w:val="1"/>
        <w:jc w:val="left"/>
        <w:rPr>
          <w:sz w:val="24"/>
          <w:szCs w:val="24"/>
        </w:rPr>
      </w:pPr>
      <w:r w:rsidDel="00000000" w:rsidR="00000000" w:rsidRPr="00000000">
        <w:rPr>
          <w:rtl w:val="0"/>
        </w:rPr>
        <w:t xml:space="preserve">ricerca </w:t>
      </w:r>
      <w:r w:rsidDel="00000000" w:rsidR="00000000" w:rsidRPr="00000000">
        <w:rPr>
          <w:rtl w:val="0"/>
        </w:rPr>
        <w:t xml:space="preserve">di</w:t>
      </w:r>
      <w:r w:rsidDel="00000000" w:rsidR="00000000" w:rsidRPr="00000000">
        <w:rPr>
          <w:rtl w:val="0"/>
        </w:rPr>
        <w:t xml:space="preserve"> progetti di software Open Source la cui titolarità è attribuita a soggetti diversi dalle pubbliche amministrazioni. </w:t>
      </w:r>
      <w:r w:rsidDel="00000000" w:rsidR="00000000" w:rsidRPr="00000000">
        <w:rPr>
          <w:rtl w:val="0"/>
        </w:rPr>
        <w:t xml:space="preserve">T</w:t>
      </w:r>
      <w:r w:rsidDel="00000000" w:rsidR="00000000" w:rsidRPr="00000000">
        <w:rPr>
          <w:rtl w:val="0"/>
        </w:rPr>
        <w:t xml:space="preserve">ale ricerca può essere effettuata sia con gli strumenti messi a disposizione su </w:t>
      </w:r>
      <w:r w:rsidDel="00000000" w:rsidR="00000000" w:rsidRPr="00000000">
        <w:rPr>
          <w:rtl w:val="0"/>
        </w:rPr>
        <w:t xml:space="preserve">Developers Italia</w:t>
      </w:r>
      <w:r w:rsidDel="00000000" w:rsidR="00000000" w:rsidRPr="00000000">
        <w:rPr>
          <w:rtl w:val="0"/>
        </w:rPr>
        <w:t xml:space="preserve">, sia su altre piattaforme internazionali che gestiscono progetti di software Open Source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0">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151">
      <w:pPr>
        <w:spacing w:after="0" w:lineRule="auto"/>
        <w:ind w:left="0" w:firstLine="0"/>
        <w:contextualSpacing w:val="0"/>
        <w:jc w:val="left"/>
        <w:rPr/>
      </w:pPr>
      <w:r w:rsidDel="00000000" w:rsidR="00000000" w:rsidRPr="00000000">
        <w:rPr>
          <w:rtl w:val="0"/>
        </w:rPr>
        <w:t xml:space="preserve">La ricerca effettuata dalla pubblica amministrazione </w:t>
      </w:r>
      <w:r w:rsidDel="00000000" w:rsidR="00000000" w:rsidRPr="00000000">
        <w:rPr>
          <w:rtl w:val="0"/>
        </w:rPr>
        <w:t xml:space="preserve">deve</w:t>
      </w:r>
      <w:r w:rsidDel="00000000" w:rsidR="00000000" w:rsidRPr="00000000">
        <w:rPr>
          <w:rtl w:val="0"/>
        </w:rPr>
        <w:t xml:space="preserve"> verificare:</w:t>
      </w:r>
    </w:p>
    <w:p w:rsidR="00000000" w:rsidDel="00000000" w:rsidP="00000000" w:rsidRDefault="00000000" w:rsidRPr="00000000" w14:paraId="00000152">
      <w:pPr>
        <w:numPr>
          <w:ilvl w:val="0"/>
          <w:numId w:val="10"/>
        </w:numPr>
        <w:spacing w:after="0" w:lineRule="auto"/>
        <w:ind w:left="720" w:hanging="360"/>
        <w:contextualSpacing w:val="1"/>
        <w:jc w:val="left"/>
        <w:rPr>
          <w:u w:val="none"/>
        </w:rPr>
      </w:pPr>
      <w:r w:rsidDel="00000000" w:rsidR="00000000" w:rsidRPr="00000000">
        <w:rPr>
          <w:rtl w:val="0"/>
        </w:rPr>
        <w:t xml:space="preserve">se </w:t>
      </w:r>
      <w:r w:rsidDel="00000000" w:rsidR="00000000" w:rsidRPr="00000000">
        <w:rPr>
          <w:rtl w:val="0"/>
        </w:rPr>
        <w:t xml:space="preserve">la licenza sotto la quale il software è distribuito è </w:t>
      </w:r>
      <w:r w:rsidDel="00000000" w:rsidR="00000000" w:rsidRPr="00000000">
        <w:rPr>
          <w:rtl w:val="0"/>
        </w:rPr>
        <w:t xml:space="preserve">tra quelle suggerite nel presente documento o </w:t>
      </w:r>
      <w:r w:rsidDel="00000000" w:rsidR="00000000" w:rsidRPr="00000000">
        <w:rPr>
          <w:rtl w:val="0"/>
        </w:rPr>
        <w:t xml:space="preserve">certificata da OSI (</w:t>
      </w:r>
      <w:hyperlink r:id="rId17">
        <w:r w:rsidDel="00000000" w:rsidR="00000000" w:rsidRPr="00000000">
          <w:rPr>
            <w:color w:val="1155cc"/>
            <w:u w:val="single"/>
            <w:rtl w:val="0"/>
          </w:rPr>
          <w:t xml:space="preserve">lista completa</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53">
      <w:pPr>
        <w:numPr>
          <w:ilvl w:val="0"/>
          <w:numId w:val="10"/>
        </w:numPr>
        <w:spacing w:after="0" w:lineRule="auto"/>
        <w:ind w:left="720" w:hanging="360"/>
        <w:contextualSpacing w:val="1"/>
        <w:jc w:val="left"/>
        <w:rPr>
          <w:u w:val="none"/>
        </w:rPr>
      </w:pPr>
      <w:r w:rsidDel="00000000" w:rsidR="00000000" w:rsidRPr="00000000">
        <w:rPr>
          <w:rtl w:val="0"/>
        </w:rPr>
        <w:t xml:space="preserve">se la licenza è compatibile con le licenze di software con cui la si vuole integrare e/o con l’uso che se ne vuole fare;</w:t>
      </w:r>
      <w:r w:rsidDel="00000000" w:rsidR="00000000" w:rsidRPr="00000000">
        <w:rPr>
          <w:rtl w:val="0"/>
        </w:rPr>
      </w:r>
    </w:p>
    <w:p w:rsidR="00000000" w:rsidDel="00000000" w:rsidP="00000000" w:rsidRDefault="00000000" w:rsidRPr="00000000" w14:paraId="00000154">
      <w:pPr>
        <w:spacing w:after="0" w:lineRule="auto"/>
        <w:ind w:left="0" w:firstLine="0"/>
        <w:contextualSpacing w:val="0"/>
        <w:jc w:val="left"/>
        <w:rPr/>
      </w:pPr>
      <w:r w:rsidDel="00000000" w:rsidR="00000000" w:rsidRPr="00000000">
        <w:rPr>
          <w:rtl w:val="0"/>
        </w:rPr>
        <w:t xml:space="preserve">La presente fase si conclude con la:</w:t>
      </w:r>
    </w:p>
    <w:p w:rsidR="00000000" w:rsidDel="00000000" w:rsidP="00000000" w:rsidRDefault="00000000" w:rsidRPr="00000000" w14:paraId="00000155">
      <w:pPr>
        <w:numPr>
          <w:ilvl w:val="0"/>
          <w:numId w:val="11"/>
        </w:numPr>
        <w:ind w:left="720" w:hanging="360"/>
        <w:contextualSpacing w:val="1"/>
        <w:jc w:val="left"/>
        <w:rPr>
          <w:sz w:val="24"/>
          <w:szCs w:val="24"/>
        </w:rPr>
      </w:pPr>
      <w:r w:rsidDel="00000000" w:rsidR="00000000" w:rsidRPr="00000000">
        <w:rPr>
          <w:rtl w:val="0"/>
        </w:rPr>
        <w:t xml:space="preserve">individuazione dell</w:t>
      </w:r>
      <w:r w:rsidDel="00000000" w:rsidR="00000000" w:rsidRPr="00000000">
        <w:rPr>
          <w:rtl w:val="0"/>
        </w:rPr>
        <w:t xml:space="preserve">e</w:t>
      </w:r>
      <w:r w:rsidDel="00000000" w:rsidR="00000000" w:rsidRPr="00000000">
        <w:rPr>
          <w:rtl w:val="0"/>
        </w:rPr>
        <w:t xml:space="preserve"> “soluzion</w:t>
      </w:r>
      <w:r w:rsidDel="00000000" w:rsidR="00000000" w:rsidRPr="00000000">
        <w:rPr>
          <w:rtl w:val="0"/>
        </w:rPr>
        <w:t xml:space="preserve">i</w:t>
      </w:r>
      <w:r w:rsidDel="00000000" w:rsidR="00000000" w:rsidRPr="00000000">
        <w:rPr>
          <w:rtl w:val="0"/>
        </w:rPr>
        <w:t xml:space="preserve"> Open Source” di interesse per la pubblica amministrazione</w:t>
      </w:r>
    </w:p>
    <w:p w:rsidR="00000000" w:rsidDel="00000000" w:rsidP="00000000" w:rsidRDefault="00000000" w:rsidRPr="00000000" w14:paraId="00000156">
      <w:pPr>
        <w:pStyle w:val="Heading3"/>
        <w:ind w:left="0" w:firstLine="0"/>
        <w:contextualSpacing w:val="0"/>
        <w:jc w:val="left"/>
        <w:rPr/>
      </w:pPr>
      <w:bookmarkStart w:colFirst="0" w:colLast="0" w:name="_l5563sr5nxd0" w:id="26"/>
      <w:bookmarkEnd w:id="26"/>
      <w:r w:rsidDel="00000000" w:rsidR="00000000" w:rsidRPr="00000000">
        <w:rPr>
          <w:rtl w:val="0"/>
        </w:rPr>
        <w:t xml:space="preserve">2.5.5. Fase 2.5: Valutazione soluzioni Open Source</w:t>
      </w:r>
    </w:p>
    <w:p w:rsidR="00000000" w:rsidDel="00000000" w:rsidP="00000000" w:rsidRDefault="00000000" w:rsidRPr="00000000" w14:paraId="00000157">
      <w:pPr>
        <w:spacing w:after="0" w:lineRule="auto"/>
        <w:ind w:left="0" w:firstLine="0"/>
        <w:contextualSpacing w:val="0"/>
        <w:jc w:val="left"/>
        <w:rPr/>
      </w:pPr>
      <w:r w:rsidDel="00000000" w:rsidR="00000000" w:rsidRPr="00000000">
        <w:rPr>
          <w:rtl w:val="0"/>
        </w:rPr>
        <w:t xml:space="preserve">Se la precedente fase 2.4 ha permesso di individuare almeno una delle “soluzioni Open Source” potenzialmente di interesse, </w:t>
      </w:r>
      <w:r w:rsidDel="00000000" w:rsidR="00000000" w:rsidRPr="00000000">
        <w:rPr>
          <w:rtl w:val="0"/>
        </w:rPr>
        <w:t xml:space="preserve">attraverso la </w:t>
      </w:r>
      <w:r w:rsidDel="00000000" w:rsidR="00000000" w:rsidRPr="00000000">
        <w:rPr>
          <w:rtl w:val="0"/>
        </w:rPr>
        <w:t xml:space="preserve">fase di valutazione </w:t>
      </w:r>
      <w:r w:rsidDel="00000000" w:rsidR="00000000" w:rsidRPr="00000000">
        <w:rPr>
          <w:rtl w:val="0"/>
        </w:rPr>
        <w:t xml:space="preserve">si </w:t>
      </w:r>
      <w:r w:rsidDel="00000000" w:rsidR="00000000" w:rsidRPr="00000000">
        <w:rPr>
          <w:rtl w:val="0"/>
        </w:rPr>
        <w:t xml:space="preserve">individua</w:t>
      </w:r>
      <w:r w:rsidDel="00000000" w:rsidR="00000000" w:rsidRPr="00000000">
        <w:rPr>
          <w:rtl w:val="0"/>
        </w:rPr>
        <w:t xml:space="preserve"> la “soluzione Open Source” migliore</w:t>
      </w:r>
      <w:r w:rsidDel="00000000" w:rsidR="00000000" w:rsidRPr="00000000">
        <w:rPr>
          <w:rtl w:val="0"/>
        </w:rPr>
        <w:t xml:space="preserve"> per le esigenze della pubblica amministrazione</w:t>
      </w:r>
      <w:r w:rsidDel="00000000" w:rsidR="00000000" w:rsidRPr="00000000">
        <w:rPr>
          <w:rtl w:val="0"/>
        </w:rPr>
        <w:t xml:space="preserve">.</w:t>
      </w:r>
    </w:p>
    <w:p w:rsidR="00000000" w:rsidDel="00000000" w:rsidP="00000000" w:rsidRDefault="00000000" w:rsidRPr="00000000" w14:paraId="00000158">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159">
      <w:pPr>
        <w:spacing w:after="0" w:lineRule="auto"/>
        <w:ind w:left="0" w:firstLine="0"/>
        <w:contextualSpacing w:val="0"/>
        <w:jc w:val="left"/>
        <w:rPr/>
      </w:pPr>
      <w:r w:rsidDel="00000000" w:rsidR="00000000" w:rsidRPr="00000000">
        <w:rPr>
          <w:rtl w:val="0"/>
        </w:rPr>
        <w:t xml:space="preserve">La valutazione del software open source</w:t>
      </w:r>
      <w:r w:rsidDel="00000000" w:rsidR="00000000" w:rsidRPr="00000000">
        <w:rPr>
          <w:rtl w:val="0"/>
        </w:rPr>
        <w:t xml:space="preserve"> </w:t>
      </w:r>
      <w:r w:rsidDel="00000000" w:rsidR="00000000" w:rsidRPr="00000000">
        <w:rPr>
          <w:rtl w:val="0"/>
        </w:rPr>
        <w:t xml:space="preserve">in questa</w:t>
      </w:r>
      <w:r w:rsidDel="00000000" w:rsidR="00000000" w:rsidRPr="00000000">
        <w:rPr>
          <w:rtl w:val="0"/>
        </w:rPr>
        <w:t xml:space="preserve"> fase </w:t>
      </w:r>
      <w:r w:rsidDel="00000000" w:rsidR="00000000" w:rsidRPr="00000000">
        <w:rPr>
          <w:rtl w:val="0"/>
        </w:rPr>
        <w:t xml:space="preserve">deve seguire gli stessi criteri di valutazione</w:t>
      </w:r>
      <w:r w:rsidDel="00000000" w:rsidR="00000000" w:rsidRPr="00000000">
        <w:rPr>
          <w:rtl w:val="0"/>
        </w:rPr>
        <w:t xml:space="preserve"> </w:t>
      </w:r>
      <w:r w:rsidDel="00000000" w:rsidR="00000000" w:rsidRPr="00000000">
        <w:rPr>
          <w:rtl w:val="0"/>
        </w:rPr>
        <w:t xml:space="preserve">descritti per l</w:t>
      </w:r>
      <w:r w:rsidDel="00000000" w:rsidR="00000000" w:rsidRPr="00000000">
        <w:rPr>
          <w:rtl w:val="0"/>
        </w:rPr>
        <w:t xml:space="preserve">a fase 2.2.</w:t>
      </w:r>
      <w:r w:rsidDel="00000000" w:rsidR="00000000" w:rsidRPr="00000000">
        <w:rPr>
          <w:rtl w:val="0"/>
        </w:rPr>
        <w:t xml:space="preserve"> Si consideri quindi la fase 2.5 come un doppione della fase 2.2, applicata ad un diverso insieme di software (open source di terzi invece che software a riuso).</w:t>
      </w:r>
      <w:r w:rsidDel="00000000" w:rsidR="00000000" w:rsidRPr="00000000">
        <w:rPr>
          <w:rtl w:val="0"/>
        </w:rPr>
      </w:r>
    </w:p>
    <w:p w:rsidR="00000000" w:rsidDel="00000000" w:rsidP="00000000" w:rsidRDefault="00000000" w:rsidRPr="00000000" w14:paraId="0000015A">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15B">
      <w:pPr>
        <w:spacing w:after="0" w:lineRule="auto"/>
        <w:ind w:left="0" w:firstLine="0"/>
        <w:contextualSpacing w:val="0"/>
        <w:jc w:val="left"/>
        <w:rPr/>
      </w:pPr>
      <w:r w:rsidDel="00000000" w:rsidR="00000000" w:rsidRPr="00000000">
        <w:rPr>
          <w:rtl w:val="0"/>
        </w:rPr>
        <w:t xml:space="preserve">La presente fase si conclude con la:</w:t>
      </w:r>
    </w:p>
    <w:p w:rsidR="00000000" w:rsidDel="00000000" w:rsidP="00000000" w:rsidRDefault="00000000" w:rsidRPr="00000000" w14:paraId="0000015C">
      <w:pPr>
        <w:numPr>
          <w:ilvl w:val="0"/>
          <w:numId w:val="12"/>
        </w:numPr>
        <w:spacing w:after="0" w:lineRule="auto"/>
        <w:ind w:left="720" w:hanging="360"/>
        <w:contextualSpacing w:val="1"/>
        <w:jc w:val="left"/>
        <w:rPr>
          <w:sz w:val="24"/>
          <w:szCs w:val="24"/>
        </w:rPr>
      </w:pPr>
      <w:r w:rsidDel="00000000" w:rsidR="00000000" w:rsidRPr="00000000">
        <w:rPr>
          <w:rtl w:val="0"/>
        </w:rPr>
        <w:t xml:space="preserve">determinazione della migliore “soluzione Open Source”, o eventuale non presenza di una soluzione.</w:t>
      </w:r>
    </w:p>
    <w:p w:rsidR="00000000" w:rsidDel="00000000" w:rsidP="00000000" w:rsidRDefault="00000000" w:rsidRPr="00000000" w14:paraId="0000015D">
      <w:pPr>
        <w:pStyle w:val="Heading3"/>
        <w:ind w:left="0" w:firstLine="0"/>
        <w:contextualSpacing w:val="0"/>
        <w:jc w:val="left"/>
        <w:rPr/>
      </w:pPr>
      <w:bookmarkStart w:colFirst="0" w:colLast="0" w:name="_not20r66ec" w:id="27"/>
      <w:bookmarkEnd w:id="27"/>
      <w:r w:rsidDel="00000000" w:rsidR="00000000" w:rsidRPr="00000000">
        <w:rPr>
          <w:rtl w:val="0"/>
        </w:rPr>
        <w:t xml:space="preserve">2.5.6. Fase 2.6: Approvvigionamento della soluzione Open Source</w:t>
      </w:r>
    </w:p>
    <w:p w:rsidR="00000000" w:rsidDel="00000000" w:rsidP="00000000" w:rsidRDefault="00000000" w:rsidRPr="00000000" w14:paraId="0000015E">
      <w:pPr>
        <w:spacing w:after="0" w:lineRule="auto"/>
        <w:ind w:left="0" w:firstLine="0"/>
        <w:contextualSpacing w:val="0"/>
        <w:jc w:val="left"/>
        <w:rPr/>
      </w:pPr>
      <w:r w:rsidDel="00000000" w:rsidR="00000000" w:rsidRPr="00000000">
        <w:rPr>
          <w:rtl w:val="0"/>
        </w:rPr>
        <w:t xml:space="preserve">Ov</w:t>
      </w:r>
      <w:r w:rsidDel="00000000" w:rsidR="00000000" w:rsidRPr="00000000">
        <w:rPr>
          <w:rtl w:val="0"/>
        </w:rPr>
        <w:t xml:space="preserve">e a seguito della precedente fase 2.5 l’amministrazione abbia individuato una “soluzione Open Source” che soddisfa le sue esigenze, procede all’acquisizione. </w:t>
      </w:r>
      <w:r w:rsidDel="00000000" w:rsidR="00000000" w:rsidRPr="00000000">
        <w:rPr>
          <w:rtl w:val="0"/>
        </w:rPr>
        <w:t xml:space="preserve">Il processo di acqui</w:t>
      </w:r>
      <w:r w:rsidDel="00000000" w:rsidR="00000000" w:rsidRPr="00000000">
        <w:rPr>
          <w:rtl w:val="0"/>
        </w:rPr>
        <w:t xml:space="preserve">sizione è descritto in </w:t>
      </w:r>
      <w:hyperlink w:anchor="_4vwytp4y07j7">
        <w:r w:rsidDel="00000000" w:rsidR="00000000" w:rsidRPr="00000000">
          <w:rPr>
            <w:color w:val="1155cc"/>
            <w:u w:val="single"/>
            <w:rtl w:val="0"/>
          </w:rPr>
          <w:t xml:space="preserve">3.9. </w:t>
        </w:r>
      </w:hyperlink>
      <w:hyperlink w:anchor="_4vwytp4y07j7">
        <w:r w:rsidDel="00000000" w:rsidR="00000000" w:rsidRPr="00000000">
          <w:rPr>
            <w:color w:val="1155cc"/>
            <w:u w:val="single"/>
            <w:rtl w:val="0"/>
          </w:rPr>
          <w:t xml:space="preserve">Riuso</w:t>
        </w:r>
      </w:hyperlink>
      <w:hyperlink w:anchor="_4vwytp4y07j7">
        <w:r w:rsidDel="00000000" w:rsidR="00000000" w:rsidRPr="00000000">
          <w:rPr>
            <w:color w:val="1155cc"/>
            <w:u w:val="single"/>
            <w:rtl w:val="0"/>
          </w:rPr>
          <w:t xml:space="preserve"> di un software o utilizzo di un software Open Source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F">
      <w:pPr>
        <w:spacing w:after="0" w:lineRule="auto"/>
        <w:ind w:left="0" w:firstLine="0"/>
        <w:contextualSpacing w:val="0"/>
        <w:jc w:val="left"/>
        <w:rPr>
          <w:u w:val="single"/>
        </w:rPr>
      </w:pPr>
      <w:r w:rsidDel="00000000" w:rsidR="00000000" w:rsidRPr="00000000">
        <w:rPr>
          <w:rtl w:val="0"/>
        </w:rPr>
      </w:r>
    </w:p>
    <w:p w:rsidR="00000000" w:rsidDel="00000000" w:rsidP="00000000" w:rsidRDefault="00000000" w:rsidRPr="00000000" w14:paraId="00000160">
      <w:pPr>
        <w:spacing w:after="0" w:lineRule="auto"/>
        <w:ind w:left="0" w:firstLine="0"/>
        <w:contextualSpacing w:val="0"/>
        <w:jc w:val="left"/>
        <w:rPr/>
      </w:pPr>
      <w:r w:rsidDel="00000000" w:rsidR="00000000" w:rsidRPr="00000000">
        <w:rPr>
          <w:b w:val="1"/>
          <w:u w:val="single"/>
          <w:rtl w:val="0"/>
        </w:rPr>
        <w:t xml:space="preserve">La valutazione comparativa si considera conclusa</w:t>
      </w:r>
      <w:r w:rsidDel="00000000" w:rsidR="00000000" w:rsidRPr="00000000">
        <w:rPr>
          <w:rtl w:val="0"/>
        </w:rPr>
        <w:t xml:space="preserve">.</w:t>
      </w:r>
    </w:p>
    <w:p w:rsidR="00000000" w:rsidDel="00000000" w:rsidP="00000000" w:rsidRDefault="00000000" w:rsidRPr="00000000" w14:paraId="00000161">
      <w:pPr>
        <w:spacing w:after="0" w:lineRule="auto"/>
        <w:ind w:left="0" w:firstLine="0"/>
        <w:contextualSpacing w:val="0"/>
        <w:jc w:val="left"/>
        <w:rPr>
          <w:b w:val="1"/>
          <w:u w:val="single"/>
        </w:rPr>
      </w:pPr>
      <w:r w:rsidDel="00000000" w:rsidR="00000000" w:rsidRPr="00000000">
        <w:rPr>
          <w:rtl w:val="0"/>
        </w:rPr>
      </w:r>
    </w:p>
    <w:p w:rsidR="00000000" w:rsidDel="00000000" w:rsidP="00000000" w:rsidRDefault="00000000" w:rsidRPr="00000000" w14:paraId="00000162">
      <w:pPr>
        <w:spacing w:after="0" w:lineRule="auto"/>
        <w:ind w:left="0" w:firstLine="0"/>
        <w:contextualSpacing w:val="0"/>
        <w:rPr/>
      </w:pPr>
      <w:r w:rsidDel="00000000" w:rsidR="00000000" w:rsidRPr="00000000">
        <w:rPr>
          <w:rtl w:val="0"/>
        </w:rPr>
        <w:t xml:space="preserve">Nel caso in cui la Pubblica Amministrazione debba sostenere dei costi durante la fase di approvvigionamento (es: </w:t>
      </w:r>
      <w:r w:rsidDel="00000000" w:rsidR="00000000" w:rsidRPr="00000000">
        <w:rPr>
          <w:rtl w:val="0"/>
        </w:rPr>
        <w:t xml:space="preserve">personalizzazione</w:t>
      </w:r>
      <w:r w:rsidDel="00000000" w:rsidR="00000000" w:rsidRPr="00000000">
        <w:rPr>
          <w:rtl w:val="0"/>
        </w:rPr>
        <w:t xml:space="preserve">, installazione, formazione), la stessa acquisisce tali servizi </w:t>
      </w:r>
      <w:r w:rsidDel="00000000" w:rsidR="00000000" w:rsidRPr="00000000">
        <w:rPr>
          <w:rtl w:val="0"/>
        </w:rPr>
        <w:t xml:space="preserve">così come previsto dal </w:t>
      </w:r>
      <w:hyperlink r:id="rId18">
        <w:r w:rsidDel="00000000" w:rsidR="00000000" w:rsidRPr="00000000">
          <w:rPr>
            <w:color w:val="1155cc"/>
            <w:u w:val="single"/>
            <w:rtl w:val="0"/>
          </w:rPr>
          <w:t xml:space="preserve">Codice dei contratti pubblici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3">
      <w:pPr>
        <w:pStyle w:val="Heading3"/>
        <w:ind w:left="0" w:firstLine="0"/>
        <w:contextualSpacing w:val="0"/>
        <w:jc w:val="left"/>
        <w:rPr/>
      </w:pPr>
      <w:bookmarkStart w:colFirst="0" w:colLast="0" w:name="_20i4zd8nzqvv" w:id="28"/>
      <w:bookmarkEnd w:id="28"/>
      <w:r w:rsidDel="00000000" w:rsidR="00000000" w:rsidRPr="00000000">
        <w:rPr>
          <w:rtl w:val="0"/>
        </w:rPr>
        <w:t xml:space="preserve">2.5.7. Fase 2.7: Accertamento impossibilità</w:t>
      </w:r>
    </w:p>
    <w:p w:rsidR="00000000" w:rsidDel="00000000" w:rsidP="00000000" w:rsidRDefault="00000000" w:rsidRPr="00000000" w14:paraId="00000164">
      <w:pPr>
        <w:ind w:left="0" w:firstLine="0"/>
        <w:contextualSpacing w:val="0"/>
        <w:rPr/>
      </w:pPr>
      <w:r w:rsidDel="00000000" w:rsidR="00000000" w:rsidRPr="00000000">
        <w:rPr>
          <w:rtl w:val="0"/>
        </w:rPr>
        <w:t xml:space="preserve">Nel caso in cui sia accertata l'impossibilità di individuare una soluzione che soddisf</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almeno in larga misura </w:t>
      </w:r>
      <w:r w:rsidDel="00000000" w:rsidR="00000000" w:rsidRPr="00000000">
        <w:rPr>
          <w:rtl w:val="0"/>
        </w:rPr>
        <w:t xml:space="preserve">le esigenze dell’amministrazione tra le “soluzion</w:t>
      </w:r>
      <w:r w:rsidDel="00000000" w:rsidR="00000000" w:rsidRPr="00000000">
        <w:rPr>
          <w:rtl w:val="0"/>
        </w:rPr>
        <w:t xml:space="preserve">i</w:t>
      </w:r>
      <w:r w:rsidDel="00000000" w:rsidR="00000000" w:rsidRPr="00000000">
        <w:rPr>
          <w:rtl w:val="0"/>
        </w:rPr>
        <w:t xml:space="preserve"> a riuso della PA” e le “soluzioni Open Source”, si procede alla redazione di un documento (senza vincoli di forma) che motivi le ragioni dell’accertata impossibilità</w:t>
      </w:r>
      <w:r w:rsidDel="00000000" w:rsidR="00000000" w:rsidRPr="00000000">
        <w:rPr>
          <w:rtl w:val="0"/>
        </w:rPr>
        <w:t xml:space="preserve">, da conservare agli atti del procedimento</w:t>
      </w:r>
      <w:r w:rsidDel="00000000" w:rsidR="00000000" w:rsidRPr="00000000">
        <w:rPr>
          <w:rtl w:val="0"/>
        </w:rPr>
        <w:t xml:space="preserve">. </w:t>
      </w:r>
    </w:p>
    <w:p w:rsidR="00000000" w:rsidDel="00000000" w:rsidP="00000000" w:rsidRDefault="00000000" w:rsidRPr="00000000" w14:paraId="00000165">
      <w:pPr>
        <w:ind w:left="0" w:firstLine="0"/>
        <w:contextualSpacing w:val="0"/>
        <w:rPr/>
      </w:pPr>
      <w:r w:rsidDel="00000000" w:rsidR="00000000" w:rsidRPr="00000000">
        <w:rPr>
          <w:rtl w:val="0"/>
        </w:rPr>
        <w:t xml:space="preserve">La pubblica amministrazione prosegue la valutazione comparativa dando seguito alle Fasi previste nella successiva Macro fase 3.</w:t>
      </w:r>
    </w:p>
    <w:p w:rsidR="00000000" w:rsidDel="00000000" w:rsidP="00000000" w:rsidRDefault="00000000" w:rsidRPr="00000000" w14:paraId="00000166">
      <w:pPr>
        <w:pStyle w:val="Heading2"/>
        <w:ind w:left="0" w:firstLine="0"/>
        <w:contextualSpacing w:val="0"/>
        <w:jc w:val="left"/>
        <w:rPr/>
      </w:pPr>
      <w:bookmarkStart w:colFirst="0" w:colLast="0" w:name="_4ubj866c3ay7" w:id="29"/>
      <w:bookmarkEnd w:id="29"/>
      <w:r w:rsidDel="00000000" w:rsidR="00000000" w:rsidRPr="00000000">
        <w:rPr>
          <w:rtl w:val="0"/>
        </w:rPr>
        <w:t xml:space="preserve">2.6. Macro fase 3: Analisi delle altre soluzioni</w:t>
      </w:r>
    </w:p>
    <w:p w:rsidR="00000000" w:rsidDel="00000000" w:rsidP="00000000" w:rsidRDefault="00000000" w:rsidRPr="00000000" w14:paraId="00000167">
      <w:pPr>
        <w:ind w:left="0" w:firstLine="0"/>
        <w:contextualSpacing w:val="0"/>
        <w:rPr/>
      </w:pPr>
      <w:r w:rsidDel="00000000" w:rsidR="00000000" w:rsidRPr="00000000">
        <w:rPr>
          <w:rtl w:val="0"/>
        </w:rPr>
        <w:t xml:space="preserve">La pubblica amministrazione per soddisfare le proprie esigenze </w:t>
      </w:r>
      <w:r w:rsidDel="00000000" w:rsidR="00000000" w:rsidRPr="00000000">
        <w:rPr>
          <w:rtl w:val="0"/>
        </w:rPr>
        <w:t xml:space="preserve">deve</w:t>
      </w:r>
      <w:r w:rsidDel="00000000" w:rsidR="00000000" w:rsidRPr="00000000">
        <w:rPr>
          <w:rtl w:val="0"/>
        </w:rPr>
        <w:t xml:space="preserve"> esaminare</w:t>
      </w:r>
      <w:r w:rsidDel="00000000" w:rsidR="00000000" w:rsidRPr="00000000">
        <w:rPr>
          <w:rtl w:val="0"/>
        </w:rPr>
        <w:t xml:space="preserve"> contestualmente </w:t>
      </w:r>
      <w:r w:rsidDel="00000000" w:rsidR="00000000" w:rsidRPr="00000000">
        <w:rPr>
          <w:rtl w:val="0"/>
        </w:rPr>
        <w:t xml:space="preserve">le opportunità offerte dalle soluzioni proprietarie e quelle di una realizzazione ex-novo.</w:t>
      </w:r>
    </w:p>
    <w:p w:rsidR="00000000" w:rsidDel="00000000" w:rsidP="00000000" w:rsidRDefault="00000000" w:rsidRPr="00000000" w14:paraId="00000168">
      <w:pPr>
        <w:ind w:left="0" w:firstLine="0"/>
        <w:contextualSpacing w:val="0"/>
        <w:jc w:val="center"/>
        <w:rPr/>
      </w:pPr>
      <w:r w:rsidDel="00000000" w:rsidR="00000000" w:rsidRPr="00000000">
        <w:rPr/>
        <w:drawing>
          <wp:inline distB="114300" distT="114300" distL="114300" distR="114300">
            <wp:extent cx="5734050" cy="4305300"/>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pStyle w:val="Heading3"/>
        <w:ind w:left="0" w:firstLine="0"/>
        <w:contextualSpacing w:val="0"/>
        <w:jc w:val="left"/>
        <w:rPr/>
      </w:pPr>
      <w:bookmarkStart w:colFirst="0" w:colLast="0" w:name="_15gqrmmqsa1" w:id="30"/>
      <w:bookmarkEnd w:id="30"/>
      <w:r w:rsidDel="00000000" w:rsidR="00000000" w:rsidRPr="00000000">
        <w:rPr>
          <w:rtl w:val="0"/>
        </w:rPr>
        <w:t xml:space="preserve">2.6.1. Fase 3.1: Ricerca soluzioni proprietarie</w:t>
      </w:r>
    </w:p>
    <w:p w:rsidR="00000000" w:rsidDel="00000000" w:rsidP="00000000" w:rsidRDefault="00000000" w:rsidRPr="00000000" w14:paraId="0000016A">
      <w:pPr>
        <w:spacing w:after="0" w:lineRule="auto"/>
        <w:ind w:left="0" w:firstLine="0"/>
        <w:contextualSpacing w:val="0"/>
        <w:rPr/>
      </w:pPr>
      <w:r w:rsidDel="00000000" w:rsidR="00000000" w:rsidRPr="00000000">
        <w:rPr>
          <w:rtl w:val="0"/>
        </w:rPr>
        <w:t xml:space="preserve">La pubblica amministrazione deve valutare le soluzioni proprietarie presenti sul mercato.</w:t>
      </w:r>
    </w:p>
    <w:p w:rsidR="00000000" w:rsidDel="00000000" w:rsidP="00000000" w:rsidRDefault="00000000" w:rsidRPr="00000000" w14:paraId="0000016B">
      <w:pPr>
        <w:spacing w:after="0" w:lineRule="auto"/>
        <w:ind w:left="0" w:firstLine="0"/>
        <w:contextualSpacing w:val="0"/>
        <w:rPr/>
      </w:pPr>
      <w:r w:rsidDel="00000000" w:rsidR="00000000" w:rsidRPr="00000000">
        <w:rPr>
          <w:rtl w:val="0"/>
        </w:rPr>
      </w:r>
    </w:p>
    <w:p w:rsidR="00000000" w:rsidDel="00000000" w:rsidP="00000000" w:rsidRDefault="00000000" w:rsidRPr="00000000" w14:paraId="0000016C">
      <w:pPr>
        <w:ind w:left="0" w:firstLine="0"/>
        <w:contextualSpacing w:val="0"/>
        <w:rPr/>
      </w:pPr>
      <w:r w:rsidDel="00000000" w:rsidR="00000000" w:rsidRPr="00000000">
        <w:rPr>
          <w:rtl w:val="0"/>
        </w:rPr>
        <w:t xml:space="preserve">L’amministrazione </w:t>
      </w:r>
      <w:r w:rsidDel="00000000" w:rsidR="00000000" w:rsidRPr="00000000">
        <w:rPr>
          <w:rtl w:val="0"/>
        </w:rPr>
        <w:t xml:space="preserve">deve</w:t>
      </w:r>
      <w:r w:rsidDel="00000000" w:rsidR="00000000" w:rsidRPr="00000000">
        <w:rPr>
          <w:rtl w:val="0"/>
        </w:rPr>
        <w:t xml:space="preserve"> effettuare la ricerca di una soluzione con licenza d’uso proprietaria, analizzando le offerte </w:t>
      </w:r>
      <w:r w:rsidDel="00000000" w:rsidR="00000000" w:rsidRPr="00000000">
        <w:rPr>
          <w:rtl w:val="0"/>
        </w:rPr>
        <w:t xml:space="preserve">secondo quanto indicato dal Codice de</w:t>
      </w:r>
      <w:r w:rsidDel="00000000" w:rsidR="00000000" w:rsidRPr="00000000">
        <w:rPr>
          <w:rtl w:val="0"/>
        </w:rPr>
        <w:t xml:space="preserve">i contratti </w:t>
      </w:r>
      <w:r w:rsidDel="00000000" w:rsidR="00000000" w:rsidRPr="00000000">
        <w:rPr>
          <w:rtl w:val="0"/>
        </w:rPr>
        <w:t xml:space="preserve">pubblici</w:t>
      </w:r>
      <w:r w:rsidDel="00000000" w:rsidR="00000000" w:rsidRPr="00000000">
        <w:rPr>
          <w:rtl w:val="0"/>
        </w:rPr>
        <w:t xml:space="preserve">.</w:t>
      </w:r>
    </w:p>
    <w:p w:rsidR="00000000" w:rsidDel="00000000" w:rsidP="00000000" w:rsidRDefault="00000000" w:rsidRPr="00000000" w14:paraId="0000016D">
      <w:pPr>
        <w:spacing w:after="0" w:lineRule="auto"/>
        <w:ind w:left="0" w:firstLine="0"/>
        <w:contextualSpacing w:val="0"/>
        <w:rPr/>
      </w:pPr>
      <w:r w:rsidDel="00000000" w:rsidR="00000000" w:rsidRPr="00000000">
        <w:rPr>
          <w:rtl w:val="0"/>
        </w:rPr>
        <w:t xml:space="preserve">L’amministrazione </w:t>
      </w:r>
      <w:r w:rsidDel="00000000" w:rsidR="00000000" w:rsidRPr="00000000">
        <w:rPr>
          <w:rtl w:val="0"/>
        </w:rPr>
        <w:t xml:space="preserve">deve</w:t>
      </w:r>
      <w:r w:rsidDel="00000000" w:rsidR="00000000" w:rsidRPr="00000000">
        <w:rPr>
          <w:rtl w:val="0"/>
        </w:rPr>
        <w:t xml:space="preserve"> verificare che il software in licenza rispetti i seguenti vincoli (ossia, la mancanza anche di uno solo di questi rende la soluzione non eleggibile):</w:t>
      </w:r>
    </w:p>
    <w:p w:rsidR="00000000" w:rsidDel="00000000" w:rsidP="00000000" w:rsidRDefault="00000000" w:rsidRPr="00000000" w14:paraId="0000016E">
      <w:pPr>
        <w:numPr>
          <w:ilvl w:val="0"/>
          <w:numId w:val="18"/>
        </w:numPr>
        <w:ind w:left="720" w:hanging="360"/>
        <w:contextualSpacing w:val="1"/>
        <w:rPr>
          <w:sz w:val="24"/>
          <w:szCs w:val="24"/>
        </w:rPr>
      </w:pPr>
      <w:r w:rsidDel="00000000" w:rsidR="00000000" w:rsidRPr="00000000">
        <w:rPr>
          <w:rtl w:val="0"/>
        </w:rPr>
        <w:t xml:space="preserve">conformità alle regole sull’interoperabilità prescritte dalla linee guida emanate in attuazione dell’articolo 73 del CAD; </w:t>
      </w:r>
    </w:p>
    <w:p w:rsidR="00000000" w:rsidDel="00000000" w:rsidP="00000000" w:rsidRDefault="00000000" w:rsidRPr="00000000" w14:paraId="0000016F">
      <w:pPr>
        <w:numPr>
          <w:ilvl w:val="0"/>
          <w:numId w:val="18"/>
        </w:numPr>
        <w:ind w:left="720" w:hanging="360"/>
        <w:contextualSpacing w:val="1"/>
        <w:rPr>
          <w:sz w:val="24"/>
          <w:szCs w:val="24"/>
        </w:rPr>
      </w:pPr>
      <w:r w:rsidDel="00000000" w:rsidR="00000000" w:rsidRPr="00000000">
        <w:rPr>
          <w:rtl w:val="0"/>
        </w:rPr>
        <w:t xml:space="preserve">conformità alle normative sulla protezione dei dati personali;</w:t>
      </w:r>
    </w:p>
    <w:p w:rsidR="00000000" w:rsidDel="00000000" w:rsidP="00000000" w:rsidRDefault="00000000" w:rsidRPr="00000000" w14:paraId="00000170">
      <w:pPr>
        <w:numPr>
          <w:ilvl w:val="0"/>
          <w:numId w:val="18"/>
        </w:numPr>
        <w:ind w:left="720" w:hanging="360"/>
        <w:contextualSpacing w:val="1"/>
        <w:rPr>
          <w:sz w:val="24"/>
          <w:szCs w:val="24"/>
        </w:rPr>
      </w:pPr>
      <w:r w:rsidDel="00000000" w:rsidR="00000000" w:rsidRPr="00000000">
        <w:rPr>
          <w:rtl w:val="0"/>
        </w:rPr>
        <w:t xml:space="preserve">conformità ai livelli di minimi sicurezza previsti per le pubbliche amministrazioni;</w:t>
      </w:r>
      <w:r w:rsidDel="00000000" w:rsidR="00000000" w:rsidRPr="00000000">
        <w:rPr>
          <w:rtl w:val="0"/>
        </w:rPr>
      </w:r>
    </w:p>
    <w:p w:rsidR="00000000" w:rsidDel="00000000" w:rsidP="00000000" w:rsidRDefault="00000000" w:rsidRPr="00000000" w14:paraId="00000171">
      <w:pPr>
        <w:numPr>
          <w:ilvl w:val="0"/>
          <w:numId w:val="18"/>
        </w:numPr>
        <w:ind w:left="720" w:hanging="360"/>
        <w:contextualSpacing w:val="1"/>
        <w:rPr/>
      </w:pPr>
      <w:r w:rsidDel="00000000" w:rsidR="00000000" w:rsidRPr="00000000">
        <w:rPr>
          <w:rtl w:val="0"/>
        </w:rPr>
        <w:t xml:space="preserve">la conformità ai requisiti di accessibilità (Legge 4/2004);</w:t>
      </w:r>
      <w:r w:rsidDel="00000000" w:rsidR="00000000" w:rsidRPr="00000000">
        <w:rPr>
          <w:rtl w:val="0"/>
        </w:rPr>
      </w:r>
    </w:p>
    <w:p w:rsidR="00000000" w:rsidDel="00000000" w:rsidP="00000000" w:rsidRDefault="00000000" w:rsidRPr="00000000" w14:paraId="00000172">
      <w:pPr>
        <w:numPr>
          <w:ilvl w:val="0"/>
          <w:numId w:val="18"/>
        </w:numPr>
        <w:ind w:left="720" w:hanging="360"/>
        <w:contextualSpacing w:val="1"/>
        <w:rPr>
          <w:u w:val="none"/>
        </w:rPr>
      </w:pPr>
      <w:r w:rsidDel="00000000" w:rsidR="00000000" w:rsidRPr="00000000">
        <w:rPr>
          <w:rtl w:val="0"/>
        </w:rPr>
        <w:t xml:space="preserve">possibilità di esportare gratuitamente, in ogni momento, </w:t>
      </w:r>
      <w:r w:rsidDel="00000000" w:rsidR="00000000" w:rsidRPr="00000000">
        <w:rPr>
          <w:rtl w:val="0"/>
        </w:rPr>
        <w:t xml:space="preserve">l’intera</w:t>
      </w:r>
      <w:r w:rsidDel="00000000" w:rsidR="00000000" w:rsidRPr="00000000">
        <w:rPr>
          <w:rtl w:val="0"/>
        </w:rPr>
        <w:t xml:space="preserve"> base di dati</w:t>
      </w:r>
      <w:r w:rsidDel="00000000" w:rsidR="00000000" w:rsidRPr="00000000">
        <w:rPr>
          <w:rtl w:val="0"/>
        </w:rPr>
        <w:t xml:space="preserve"> (inclusi di ogni tipo di indice o metadato utilizzato per implementare le funzionalità del software stesso)</w:t>
      </w:r>
      <w:r w:rsidDel="00000000" w:rsidR="00000000" w:rsidRPr="00000000">
        <w:rPr>
          <w:rtl w:val="0"/>
        </w:rPr>
        <w:t xml:space="preserve"> in formato </w:t>
      </w:r>
      <w:r w:rsidDel="00000000" w:rsidR="00000000" w:rsidRPr="00000000">
        <w:rPr>
          <w:rtl w:val="0"/>
        </w:rPr>
        <w:t xml:space="preserve">standard, </w:t>
      </w:r>
      <w:r w:rsidDel="00000000" w:rsidR="00000000" w:rsidRPr="00000000">
        <w:rPr>
          <w:rtl w:val="0"/>
        </w:rPr>
        <w:t xml:space="preserve">aperto e documentato</w:t>
      </w:r>
      <w:r w:rsidDel="00000000" w:rsidR="00000000" w:rsidRPr="00000000">
        <w:rPr>
          <w:rtl w:val="0"/>
        </w:rPr>
        <w:t xml:space="preserve">, </w:t>
      </w:r>
      <w:r w:rsidDel="00000000" w:rsidR="00000000" w:rsidRPr="00000000">
        <w:rPr>
          <w:rtl w:val="0"/>
        </w:rPr>
        <w:t xml:space="preserve">per scongiurare la possibilità di lock-in, come meglio specificato nelle </w:t>
      </w:r>
      <w:hyperlink r:id="rId20">
        <w:r w:rsidDel="00000000" w:rsidR="00000000" w:rsidRPr="00000000">
          <w:rPr>
            <w:color w:val="1155cc"/>
            <w:u w:val="single"/>
            <w:rtl w:val="0"/>
          </w:rPr>
          <w:t xml:space="preserve">linee guida n.8 di ANAC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3">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174">
      <w:pPr>
        <w:ind w:left="0" w:firstLine="0"/>
        <w:contextualSpacing w:val="0"/>
        <w:rPr/>
      </w:pPr>
      <w:r w:rsidDel="00000000" w:rsidR="00000000" w:rsidRPr="00000000">
        <w:rPr>
          <w:rtl w:val="0"/>
        </w:rPr>
        <w:t xml:space="preserve">Tra i software che rispettano i vincoli appena indicati, l’amministrazione effettua una analisi comparativa che tenga conto dei seguenti criteri: </w:t>
      </w:r>
      <w:r w:rsidDel="00000000" w:rsidR="00000000" w:rsidRPr="00000000">
        <w:rPr>
          <w:rtl w:val="0"/>
        </w:rPr>
      </w:r>
    </w:p>
    <w:p w:rsidR="00000000" w:rsidDel="00000000" w:rsidP="00000000" w:rsidRDefault="00000000" w:rsidRPr="00000000" w14:paraId="00000175">
      <w:pPr>
        <w:numPr>
          <w:ilvl w:val="0"/>
          <w:numId w:val="38"/>
        </w:numPr>
        <w:ind w:left="720" w:hanging="360"/>
        <w:contextualSpacing w:val="1"/>
        <w:rPr>
          <w:sz w:val="24"/>
          <w:szCs w:val="24"/>
        </w:rPr>
      </w:pPr>
      <w:r w:rsidDel="00000000" w:rsidR="00000000" w:rsidRPr="00000000">
        <w:rPr>
          <w:rtl w:val="0"/>
        </w:rPr>
        <w:t xml:space="preserve">assicurare la soddisfazione dei requisiti funzionali e non</w:t>
      </w:r>
      <w:r w:rsidDel="00000000" w:rsidR="00000000" w:rsidRPr="00000000">
        <w:rPr>
          <w:rtl w:val="0"/>
        </w:rPr>
        <w:t xml:space="preserve">,</w:t>
      </w:r>
      <w:r w:rsidDel="00000000" w:rsidR="00000000" w:rsidRPr="00000000">
        <w:rPr>
          <w:rtl w:val="0"/>
        </w:rPr>
        <w:t xml:space="preserve"> determinati nella Macro fase 1,, </w:t>
      </w:r>
      <w:r w:rsidDel="00000000" w:rsidR="00000000" w:rsidRPr="00000000">
        <w:rPr>
          <w:rtl w:val="0"/>
        </w:rPr>
        <w:t xml:space="preserve">con quelli</w:t>
      </w:r>
      <w:r w:rsidDel="00000000" w:rsidR="00000000" w:rsidRPr="00000000">
        <w:rPr>
          <w:rtl w:val="0"/>
        </w:rPr>
        <w:t xml:space="preserve"> indicati nella documentazione;</w:t>
      </w:r>
    </w:p>
    <w:p w:rsidR="00000000" w:rsidDel="00000000" w:rsidP="00000000" w:rsidRDefault="00000000" w:rsidRPr="00000000" w14:paraId="00000176">
      <w:pPr>
        <w:numPr>
          <w:ilvl w:val="0"/>
          <w:numId w:val="38"/>
        </w:numPr>
        <w:ind w:left="720" w:hanging="360"/>
        <w:contextualSpacing w:val="1"/>
        <w:rPr>
          <w:sz w:val="24"/>
          <w:szCs w:val="24"/>
        </w:rPr>
      </w:pPr>
      <w:r w:rsidDel="00000000" w:rsidR="00000000" w:rsidRPr="00000000">
        <w:rPr>
          <w:rtl w:val="0"/>
        </w:rPr>
        <w:t xml:space="preserve">verificare l’idoneità della soluzione ad interoperare con i sistemi già in uso presso l’amministrazione;</w:t>
      </w:r>
    </w:p>
    <w:p w:rsidR="00000000" w:rsidDel="00000000" w:rsidP="00000000" w:rsidRDefault="00000000" w:rsidRPr="00000000" w14:paraId="00000177">
      <w:pPr>
        <w:numPr>
          <w:ilvl w:val="0"/>
          <w:numId w:val="38"/>
        </w:numPr>
        <w:spacing w:after="0" w:lineRule="auto"/>
        <w:ind w:left="720" w:hanging="360"/>
        <w:contextualSpacing w:val="1"/>
        <w:rPr/>
      </w:pPr>
      <w:r w:rsidDel="00000000" w:rsidR="00000000" w:rsidRPr="00000000">
        <w:rPr>
          <w:rtl w:val="0"/>
        </w:rPr>
        <w:t xml:space="preserve">eventuali costi di installazione del software nel Cloud della PA oppure costi per fruizione del software tramite modalità SaaS ove presente nel Marketplace Cloud di AgID;</w:t>
      </w:r>
    </w:p>
    <w:p w:rsidR="00000000" w:rsidDel="00000000" w:rsidP="00000000" w:rsidRDefault="00000000" w:rsidRPr="00000000" w14:paraId="00000178">
      <w:pPr>
        <w:numPr>
          <w:ilvl w:val="0"/>
          <w:numId w:val="38"/>
        </w:numPr>
        <w:ind w:left="720" w:hanging="360"/>
        <w:contextualSpacing w:val="1"/>
        <w:rPr>
          <w:sz w:val="24"/>
          <w:szCs w:val="24"/>
        </w:rPr>
      </w:pPr>
      <w:r w:rsidDel="00000000" w:rsidR="00000000" w:rsidRPr="00000000">
        <w:rPr>
          <w:rtl w:val="0"/>
        </w:rPr>
        <w:t xml:space="preserve">eventuali costi necessari all’integrazione della soluzione con i sistemi già in uso presso l’amministrazione;</w:t>
      </w:r>
    </w:p>
    <w:p w:rsidR="00000000" w:rsidDel="00000000" w:rsidP="00000000" w:rsidRDefault="00000000" w:rsidRPr="00000000" w14:paraId="00000179">
      <w:pPr>
        <w:numPr>
          <w:ilvl w:val="0"/>
          <w:numId w:val="38"/>
        </w:numPr>
        <w:ind w:left="720" w:hanging="360"/>
        <w:contextualSpacing w:val="1"/>
        <w:rPr>
          <w:sz w:val="24"/>
          <w:szCs w:val="24"/>
        </w:rPr>
      </w:pPr>
      <w:r w:rsidDel="00000000" w:rsidR="00000000" w:rsidRPr="00000000">
        <w:rPr>
          <w:rtl w:val="0"/>
        </w:rPr>
        <w:t xml:space="preserve">eventuali costi per la formazione del personale destinato alla gestione e amministrazione della soluzione esaminata;</w:t>
      </w:r>
    </w:p>
    <w:p w:rsidR="00000000" w:rsidDel="00000000" w:rsidP="00000000" w:rsidRDefault="00000000" w:rsidRPr="00000000" w14:paraId="0000017A">
      <w:pPr>
        <w:numPr>
          <w:ilvl w:val="0"/>
          <w:numId w:val="38"/>
        </w:numPr>
        <w:ind w:left="720" w:hanging="360"/>
        <w:contextualSpacing w:val="1"/>
        <w:rPr>
          <w:sz w:val="24"/>
          <w:szCs w:val="24"/>
        </w:rPr>
      </w:pPr>
      <w:r w:rsidDel="00000000" w:rsidR="00000000" w:rsidRPr="00000000">
        <w:rPr>
          <w:rtl w:val="0"/>
        </w:rPr>
        <w:t xml:space="preserve">calcolo del TCO e sua congruità rispetto alla disponibilità di bilancio determinata nella precedente Macro Fase 1.</w:t>
      </w:r>
    </w:p>
    <w:p w:rsidR="00000000" w:rsidDel="00000000" w:rsidP="00000000" w:rsidRDefault="00000000" w:rsidRPr="00000000" w14:paraId="0000017B">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17C">
      <w:pPr>
        <w:spacing w:after="0" w:lineRule="auto"/>
        <w:ind w:left="0" w:firstLine="0"/>
        <w:contextualSpacing w:val="0"/>
        <w:jc w:val="left"/>
        <w:rPr/>
      </w:pPr>
      <w:r w:rsidDel="00000000" w:rsidR="00000000" w:rsidRPr="00000000">
        <w:rPr>
          <w:rtl w:val="0"/>
        </w:rPr>
        <w:t xml:space="preserve">La presente fase si conclude con la:</w:t>
      </w:r>
    </w:p>
    <w:p w:rsidR="00000000" w:rsidDel="00000000" w:rsidP="00000000" w:rsidRDefault="00000000" w:rsidRPr="00000000" w14:paraId="0000017D">
      <w:pPr>
        <w:numPr>
          <w:ilvl w:val="0"/>
          <w:numId w:val="24"/>
        </w:numPr>
        <w:spacing w:after="0" w:lineRule="auto"/>
        <w:ind w:left="720" w:hanging="360"/>
        <w:contextualSpacing w:val="1"/>
        <w:rPr>
          <w:sz w:val="24"/>
          <w:szCs w:val="24"/>
        </w:rPr>
      </w:pPr>
      <w:r w:rsidDel="00000000" w:rsidR="00000000" w:rsidRPr="00000000">
        <w:rPr>
          <w:rtl w:val="0"/>
        </w:rPr>
        <w:t xml:space="preserve">individuazione delle soluzioni con licenza d’uso proprietaria che soddisfano le esigenze dell’amministrazione.</w:t>
      </w:r>
    </w:p>
    <w:p w:rsidR="00000000" w:rsidDel="00000000" w:rsidP="00000000" w:rsidRDefault="00000000" w:rsidRPr="00000000" w14:paraId="0000017E">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17F">
      <w:pPr>
        <w:pStyle w:val="Heading3"/>
        <w:ind w:left="0" w:firstLine="0"/>
        <w:contextualSpacing w:val="0"/>
        <w:jc w:val="left"/>
        <w:rPr/>
      </w:pPr>
      <w:bookmarkStart w:colFirst="0" w:colLast="0" w:name="_xklyvuif0ajk" w:id="31"/>
      <w:bookmarkEnd w:id="31"/>
      <w:r w:rsidDel="00000000" w:rsidR="00000000" w:rsidRPr="00000000">
        <w:rPr>
          <w:rtl w:val="0"/>
        </w:rPr>
        <w:t xml:space="preserve">2.6.2. Fase 3.2: Studio realizzazione ex-novo</w:t>
      </w:r>
    </w:p>
    <w:p w:rsidR="00000000" w:rsidDel="00000000" w:rsidP="00000000" w:rsidRDefault="00000000" w:rsidRPr="00000000" w14:paraId="00000180">
      <w:pPr>
        <w:ind w:left="0" w:firstLine="0"/>
        <w:contextualSpacing w:val="0"/>
        <w:rPr/>
      </w:pPr>
      <w:r w:rsidDel="00000000" w:rsidR="00000000" w:rsidRPr="00000000">
        <w:rPr>
          <w:rtl w:val="0"/>
        </w:rPr>
        <w:t xml:space="preserve">La Pubblica amministrazione</w:t>
      </w:r>
      <w:r w:rsidDel="00000000" w:rsidR="00000000" w:rsidRPr="00000000">
        <w:rPr>
          <w:rtl w:val="0"/>
        </w:rPr>
        <w:t xml:space="preserve">, dopo aver individuato l’esistenza o meno di una</w:t>
      </w:r>
      <w:r w:rsidDel="00000000" w:rsidR="00000000" w:rsidRPr="00000000">
        <w:rPr>
          <w:rtl w:val="0"/>
        </w:rPr>
        <w:t xml:space="preserve"> </w:t>
      </w:r>
      <w:r w:rsidDel="00000000" w:rsidR="00000000" w:rsidRPr="00000000">
        <w:rPr>
          <w:rtl w:val="0"/>
        </w:rPr>
        <w:t xml:space="preserve">soluzione proprietaria confacente ai propri bisogni, elabora un documento contenente</w:t>
      </w:r>
      <w:r w:rsidDel="00000000" w:rsidR="00000000" w:rsidRPr="00000000">
        <w:rPr>
          <w:rtl w:val="0"/>
        </w:rPr>
        <w:t xml:space="preserve"> un </w:t>
      </w:r>
      <w:r w:rsidDel="00000000" w:rsidR="00000000" w:rsidRPr="00000000">
        <w:rPr>
          <w:rtl w:val="0"/>
        </w:rPr>
        <w:t xml:space="preserve">progetto di fattibilità contenente la stima delle attivit</w:t>
      </w:r>
      <w:r w:rsidDel="00000000" w:rsidR="00000000" w:rsidRPr="00000000">
        <w:rPr>
          <w:rtl w:val="0"/>
        </w:rPr>
        <w:t xml:space="preserve">à, dei costi e dei tempi </w:t>
      </w:r>
      <w:r w:rsidDel="00000000" w:rsidR="00000000" w:rsidRPr="00000000">
        <w:rPr>
          <w:rtl w:val="0"/>
        </w:rPr>
        <w:t xml:space="preserve">da sostenere per la realizzazione di una soluzione ex-novo</w:t>
      </w:r>
      <w:r w:rsidDel="00000000" w:rsidR="00000000" w:rsidRPr="00000000">
        <w:rPr>
          <w:rtl w:val="0"/>
        </w:rPr>
        <w:t xml:space="preserve"> che soddisfi completamente le esigenze </w:t>
      </w:r>
      <w:r w:rsidDel="00000000" w:rsidR="00000000" w:rsidRPr="00000000">
        <w:rPr>
          <w:rtl w:val="0"/>
        </w:rPr>
        <w:t xml:space="preserve">indicate</w:t>
      </w:r>
      <w:r w:rsidDel="00000000" w:rsidR="00000000" w:rsidRPr="00000000">
        <w:rPr>
          <w:rtl w:val="0"/>
        </w:rPr>
        <w:t xml:space="preserve"> </w:t>
      </w:r>
      <w:r w:rsidDel="00000000" w:rsidR="00000000" w:rsidRPr="00000000">
        <w:rPr>
          <w:rtl w:val="0"/>
        </w:rPr>
        <w:t xml:space="preserve">nel documento sull’analisi dei fabbisogni così come descritto nella “Fase 1.1: Analisi del fabbisogno”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1">
      <w:pPr>
        <w:pStyle w:val="Heading3"/>
        <w:ind w:left="0" w:firstLine="0"/>
        <w:contextualSpacing w:val="0"/>
        <w:jc w:val="left"/>
        <w:rPr/>
      </w:pPr>
      <w:bookmarkStart w:colFirst="0" w:colLast="0" w:name="_7sidprw3ypn0" w:id="32"/>
      <w:bookmarkEnd w:id="32"/>
      <w:r w:rsidDel="00000000" w:rsidR="00000000" w:rsidRPr="00000000">
        <w:rPr>
          <w:rtl w:val="0"/>
        </w:rPr>
        <w:t xml:space="preserve">2.6.3. Fase 3.3: Comparazione soluzioni proprietarie e realizzazione ex novo </w:t>
      </w:r>
      <w:r w:rsidDel="00000000" w:rsidR="00000000" w:rsidRPr="00000000">
        <w:rPr>
          <w:rtl w:val="0"/>
        </w:rPr>
      </w:r>
    </w:p>
    <w:p w:rsidR="00000000" w:rsidDel="00000000" w:rsidP="00000000" w:rsidRDefault="00000000" w:rsidRPr="00000000" w14:paraId="00000182">
      <w:pPr>
        <w:spacing w:line="331.2" w:lineRule="auto"/>
        <w:ind w:left="0" w:firstLine="0"/>
        <w:contextualSpacing w:val="0"/>
        <w:rPr/>
      </w:pPr>
      <w:r w:rsidDel="00000000" w:rsidR="00000000" w:rsidRPr="00000000">
        <w:rPr>
          <w:rtl w:val="0"/>
        </w:rPr>
        <w:t xml:space="preserve">Nella valutazione tra lo sviluppo di una soluzione ex novo e l’acquisto di una proprietaria (cosiddetta valutazione “make or buy”), l’amministrazione verifica vantaggi e svantaggi di entrambe le soluzioni, tenendo come riferimento il seguente elenco:</w:t>
      </w:r>
    </w:p>
    <w:p w:rsidR="00000000" w:rsidDel="00000000" w:rsidP="00000000" w:rsidRDefault="00000000" w:rsidRPr="00000000" w14:paraId="00000183">
      <w:pPr>
        <w:spacing w:line="331.2" w:lineRule="auto"/>
        <w:ind w:left="0" w:firstLine="0"/>
        <w:contextualSpacing w:val="0"/>
        <w:rPr/>
      </w:pPr>
      <w:r w:rsidDel="00000000" w:rsidR="00000000" w:rsidRPr="00000000">
        <w:rPr>
          <w:b w:val="1"/>
          <w:rtl w:val="0"/>
        </w:rPr>
        <w:t xml:space="preserve">Vantaggio</w:t>
      </w:r>
      <w:r w:rsidDel="00000000" w:rsidR="00000000" w:rsidRPr="00000000">
        <w:rPr>
          <w:b w:val="1"/>
          <w:rtl w:val="0"/>
        </w:rPr>
        <w:t xml:space="preserve"> acquisto soluzione proprietaria</w:t>
      </w:r>
      <w:r w:rsidDel="00000000" w:rsidR="00000000" w:rsidRPr="00000000">
        <w:rPr>
          <w:rtl w:val="0"/>
        </w:rPr>
        <w:t xml:space="preserve">:</w:t>
      </w:r>
    </w:p>
    <w:p w:rsidR="00000000" w:rsidDel="00000000" w:rsidP="00000000" w:rsidRDefault="00000000" w:rsidRPr="00000000" w14:paraId="00000184">
      <w:pPr>
        <w:numPr>
          <w:ilvl w:val="0"/>
          <w:numId w:val="7"/>
        </w:numPr>
        <w:ind w:left="720" w:hanging="360"/>
        <w:contextualSpacing w:val="1"/>
        <w:rPr>
          <w:u w:val="none"/>
        </w:rPr>
      </w:pPr>
      <w:r w:rsidDel="00000000" w:rsidR="00000000" w:rsidRPr="00000000">
        <w:rPr>
          <w:rtl w:val="0"/>
        </w:rPr>
        <w:t xml:space="preserve">rapida messa in esercizio;</w:t>
      </w:r>
    </w:p>
    <w:p w:rsidR="00000000" w:rsidDel="00000000" w:rsidP="00000000" w:rsidRDefault="00000000" w:rsidRPr="00000000" w14:paraId="00000185">
      <w:pPr>
        <w:numPr>
          <w:ilvl w:val="0"/>
          <w:numId w:val="7"/>
        </w:numPr>
        <w:spacing w:line="331.2" w:lineRule="auto"/>
        <w:ind w:left="720" w:hanging="360"/>
        <w:contextualSpacing w:val="1"/>
        <w:rPr/>
      </w:pPr>
      <w:r w:rsidDel="00000000" w:rsidR="00000000" w:rsidRPr="00000000">
        <w:rPr>
          <w:rtl w:val="0"/>
        </w:rPr>
        <w:t xml:space="preserve">garanzia totale e rischio applicativo a carico del fornitore;</w:t>
      </w:r>
    </w:p>
    <w:p w:rsidR="00000000" w:rsidDel="00000000" w:rsidP="00000000" w:rsidRDefault="00000000" w:rsidRPr="00000000" w14:paraId="00000186">
      <w:pPr>
        <w:numPr>
          <w:ilvl w:val="0"/>
          <w:numId w:val="7"/>
        </w:numPr>
        <w:spacing w:line="331.2" w:lineRule="auto"/>
        <w:ind w:left="720" w:hanging="360"/>
        <w:contextualSpacing w:val="1"/>
        <w:rPr/>
      </w:pPr>
      <w:r w:rsidDel="00000000" w:rsidR="00000000" w:rsidRPr="00000000">
        <w:rPr>
          <w:rtl w:val="0"/>
        </w:rPr>
        <w:t xml:space="preserve">manutenzione del fornitore;</w:t>
      </w:r>
    </w:p>
    <w:p w:rsidR="00000000" w:rsidDel="00000000" w:rsidP="00000000" w:rsidRDefault="00000000" w:rsidRPr="00000000" w14:paraId="00000187">
      <w:pPr>
        <w:numPr>
          <w:ilvl w:val="0"/>
          <w:numId w:val="7"/>
        </w:numPr>
        <w:spacing w:line="331.2" w:lineRule="auto"/>
        <w:ind w:left="720" w:hanging="360"/>
        <w:contextualSpacing w:val="1"/>
        <w:rPr/>
      </w:pPr>
      <w:r w:rsidDel="00000000" w:rsidR="00000000" w:rsidRPr="00000000">
        <w:rPr>
          <w:rtl w:val="0"/>
        </w:rPr>
        <w:t xml:space="preserve">costi di acquisto o sottoscrizione più bassi rispetto ad uno sviluppo completo;</w:t>
      </w:r>
    </w:p>
    <w:p w:rsidR="00000000" w:rsidDel="00000000" w:rsidP="00000000" w:rsidRDefault="00000000" w:rsidRPr="00000000" w14:paraId="00000188">
      <w:pPr>
        <w:spacing w:line="331.2" w:lineRule="auto"/>
        <w:ind w:left="0" w:firstLine="0"/>
        <w:contextualSpacing w:val="0"/>
        <w:rPr/>
      </w:pPr>
      <w:r w:rsidDel="00000000" w:rsidR="00000000" w:rsidRPr="00000000">
        <w:rPr>
          <w:b w:val="1"/>
          <w:rtl w:val="0"/>
        </w:rPr>
        <w:t xml:space="preserve">Vantaggio </w:t>
      </w:r>
      <w:r w:rsidDel="00000000" w:rsidR="00000000" w:rsidRPr="00000000">
        <w:rPr>
          <w:b w:val="1"/>
          <w:rtl w:val="0"/>
        </w:rPr>
        <w:t xml:space="preserve">sviluppo soluzione ex-novo</w:t>
      </w:r>
      <w:r w:rsidDel="00000000" w:rsidR="00000000" w:rsidRPr="00000000">
        <w:rPr>
          <w:rtl w:val="0"/>
        </w:rPr>
        <w:t xml:space="preserve">:</w:t>
      </w:r>
    </w:p>
    <w:p w:rsidR="00000000" w:rsidDel="00000000" w:rsidP="00000000" w:rsidRDefault="00000000" w:rsidRPr="00000000" w14:paraId="00000189">
      <w:pPr>
        <w:numPr>
          <w:ilvl w:val="0"/>
          <w:numId w:val="22"/>
        </w:numPr>
        <w:ind w:left="720" w:hanging="360"/>
        <w:contextualSpacing w:val="1"/>
        <w:rPr/>
      </w:pPr>
      <w:r w:rsidDel="00000000" w:rsidR="00000000" w:rsidRPr="00000000">
        <w:rPr>
          <w:rtl w:val="0"/>
        </w:rPr>
        <w:t xml:space="preserve">esaustività dei propri fabbisogni e obiettivi;</w:t>
      </w:r>
    </w:p>
    <w:p w:rsidR="00000000" w:rsidDel="00000000" w:rsidP="00000000" w:rsidRDefault="00000000" w:rsidRPr="00000000" w14:paraId="0000018A">
      <w:pPr>
        <w:numPr>
          <w:ilvl w:val="0"/>
          <w:numId w:val="22"/>
        </w:numPr>
        <w:spacing w:line="331.2" w:lineRule="auto"/>
        <w:ind w:left="720" w:hanging="360"/>
        <w:contextualSpacing w:val="1"/>
        <w:rPr/>
      </w:pPr>
      <w:r w:rsidDel="00000000" w:rsidR="00000000" w:rsidRPr="00000000">
        <w:rPr>
          <w:rtl w:val="0"/>
        </w:rPr>
        <w:t xml:space="preserve">facilità di gestione (importazione ed esportazione) dei propri dati;</w:t>
      </w:r>
    </w:p>
    <w:p w:rsidR="00000000" w:rsidDel="00000000" w:rsidP="00000000" w:rsidRDefault="00000000" w:rsidRPr="00000000" w14:paraId="0000018B">
      <w:pPr>
        <w:numPr>
          <w:ilvl w:val="0"/>
          <w:numId w:val="22"/>
        </w:numPr>
        <w:spacing w:line="331.2" w:lineRule="auto"/>
        <w:ind w:left="720" w:hanging="360"/>
        <w:contextualSpacing w:val="1"/>
        <w:rPr/>
      </w:pPr>
      <w:r w:rsidDel="00000000" w:rsidR="00000000" w:rsidRPr="00000000">
        <w:rPr>
          <w:rtl w:val="0"/>
        </w:rPr>
        <w:t xml:space="preserve">TCO </w:t>
        <w:tab/>
        <w:t xml:space="preserve">(Total Cost of Ownership) a medio/lungo termine;</w:t>
      </w:r>
    </w:p>
    <w:p w:rsidR="00000000" w:rsidDel="00000000" w:rsidP="00000000" w:rsidRDefault="00000000" w:rsidRPr="00000000" w14:paraId="0000018C">
      <w:pPr>
        <w:numPr>
          <w:ilvl w:val="0"/>
          <w:numId w:val="22"/>
        </w:numPr>
        <w:spacing w:line="331.2" w:lineRule="auto"/>
        <w:ind w:left="720" w:hanging="360"/>
        <w:contextualSpacing w:val="1"/>
        <w:rPr/>
      </w:pPr>
      <w:r w:rsidDel="00000000" w:rsidR="00000000" w:rsidRPr="00000000">
        <w:rPr>
          <w:rtl w:val="0"/>
        </w:rPr>
        <w:t xml:space="preserve">condivisione della soluzione e quindi ottimizzazione sui costi della sua tenuta in vita;</w:t>
      </w:r>
    </w:p>
    <w:p w:rsidR="00000000" w:rsidDel="00000000" w:rsidP="00000000" w:rsidRDefault="00000000" w:rsidRPr="00000000" w14:paraId="0000018D">
      <w:pPr>
        <w:numPr>
          <w:ilvl w:val="0"/>
          <w:numId w:val="22"/>
        </w:numPr>
        <w:spacing w:line="331.2" w:lineRule="auto"/>
        <w:ind w:left="720" w:hanging="360"/>
        <w:contextualSpacing w:val="1"/>
        <w:rPr/>
      </w:pPr>
      <w:r w:rsidDel="00000000" w:rsidR="00000000" w:rsidRPr="00000000">
        <w:rPr>
          <w:rtl w:val="0"/>
        </w:rPr>
        <w:t xml:space="preserve">estensione e aggiornamento;</w:t>
      </w:r>
    </w:p>
    <w:p w:rsidR="00000000" w:rsidDel="00000000" w:rsidP="00000000" w:rsidRDefault="00000000" w:rsidRPr="00000000" w14:paraId="0000018E">
      <w:pPr>
        <w:numPr>
          <w:ilvl w:val="0"/>
          <w:numId w:val="22"/>
        </w:numPr>
        <w:spacing w:line="331.2" w:lineRule="auto"/>
        <w:ind w:left="720" w:hanging="360"/>
        <w:contextualSpacing w:val="1"/>
        <w:rPr/>
      </w:pPr>
      <w:r w:rsidDel="00000000" w:rsidR="00000000" w:rsidRPr="00000000">
        <w:rPr>
          <w:u w:val="single"/>
          <w:rtl w:val="0"/>
        </w:rPr>
        <w:t xml:space="preserve">rius</w:t>
      </w:r>
      <w:r w:rsidDel="00000000" w:rsidR="00000000" w:rsidRPr="00000000">
        <w:rPr>
          <w:u w:val="single"/>
          <w:rtl w:val="0"/>
        </w:rPr>
        <w:t xml:space="preserve">abilità</w:t>
      </w:r>
      <w:r w:rsidDel="00000000" w:rsidR="00000000" w:rsidRPr="00000000">
        <w:rPr>
          <w:u w:val="single"/>
          <w:rtl w:val="0"/>
        </w:rPr>
        <w:t xml:space="preserve"> da parte di altre amministrazioni.</w:t>
      </w:r>
    </w:p>
    <w:p w:rsidR="00000000" w:rsidDel="00000000" w:rsidP="00000000" w:rsidRDefault="00000000" w:rsidRPr="00000000" w14:paraId="0000018F">
      <w:pPr>
        <w:spacing w:line="331.2" w:lineRule="auto"/>
        <w:ind w:left="0" w:firstLine="0"/>
        <w:contextualSpacing w:val="0"/>
        <w:rPr>
          <w:b w:val="1"/>
        </w:rPr>
      </w:pPr>
      <w:r w:rsidDel="00000000" w:rsidR="00000000" w:rsidRPr="00000000">
        <w:rPr>
          <w:b w:val="1"/>
          <w:rtl w:val="0"/>
        </w:rPr>
        <w:t xml:space="preserve">Svantaggi di una soluzione proprietaria:</w:t>
      </w:r>
      <w:r w:rsidDel="00000000" w:rsidR="00000000" w:rsidRPr="00000000">
        <w:rPr>
          <w:rtl w:val="0"/>
        </w:rPr>
      </w:r>
    </w:p>
    <w:p w:rsidR="00000000" w:rsidDel="00000000" w:rsidP="00000000" w:rsidRDefault="00000000" w:rsidRPr="00000000" w14:paraId="00000190">
      <w:pPr>
        <w:numPr>
          <w:ilvl w:val="0"/>
          <w:numId w:val="26"/>
        </w:numPr>
        <w:spacing w:line="331.2" w:lineRule="auto"/>
        <w:ind w:left="720" w:hanging="360"/>
        <w:contextualSpacing w:val="1"/>
        <w:rPr/>
      </w:pPr>
      <w:r w:rsidDel="00000000" w:rsidR="00000000" w:rsidRPr="00000000">
        <w:rPr>
          <w:rtl w:val="0"/>
        </w:rPr>
        <w:t xml:space="preserve">licenze ricorsive (sottoscrizioni mensili, annuali) o aggiornamenti di </w:t>
        <w:tab/>
        <w:t xml:space="preserve">versione a pagamento;</w:t>
      </w:r>
    </w:p>
    <w:p w:rsidR="00000000" w:rsidDel="00000000" w:rsidP="00000000" w:rsidRDefault="00000000" w:rsidRPr="00000000" w14:paraId="00000191">
      <w:pPr>
        <w:numPr>
          <w:ilvl w:val="0"/>
          <w:numId w:val="26"/>
        </w:numPr>
        <w:spacing w:line="331.2" w:lineRule="auto"/>
        <w:ind w:left="720" w:hanging="360"/>
        <w:contextualSpacing w:val="1"/>
        <w:rPr/>
      </w:pPr>
      <w:r w:rsidDel="00000000" w:rsidR="00000000" w:rsidRPr="00000000">
        <w:rPr>
          <w:rtl w:val="0"/>
        </w:rPr>
        <w:t xml:space="preserve">rigidità del flusso operativo o meglio non adattabile al</w:t>
      </w:r>
      <w:r w:rsidDel="00000000" w:rsidR="00000000" w:rsidRPr="00000000">
        <w:rPr>
          <w:rtl w:val="0"/>
        </w:rPr>
        <w:t xml:space="preserve">l'organizzazione</w:t>
      </w:r>
      <w:r w:rsidDel="00000000" w:rsidR="00000000" w:rsidRPr="00000000">
        <w:rPr>
          <w:rtl w:val="0"/>
        </w:rPr>
        <w:t xml:space="preserve"> operativa della Pubblica Amministrazione</w:t>
      </w:r>
    </w:p>
    <w:p w:rsidR="00000000" w:rsidDel="00000000" w:rsidP="00000000" w:rsidRDefault="00000000" w:rsidRPr="00000000" w14:paraId="00000192">
      <w:pPr>
        <w:numPr>
          <w:ilvl w:val="0"/>
          <w:numId w:val="26"/>
        </w:numPr>
        <w:spacing w:line="331.2" w:lineRule="auto"/>
        <w:ind w:left="720" w:hanging="360"/>
        <w:contextualSpacing w:val="1"/>
        <w:rPr/>
      </w:pPr>
      <w:r w:rsidDel="00000000" w:rsidR="00000000" w:rsidRPr="00000000">
        <w:rPr>
          <w:rtl w:val="0"/>
        </w:rPr>
        <w:t xml:space="preserve">possibilità di lock-in, cioè costi eccessivi di cambio di soluzione in futuro;</w:t>
      </w:r>
    </w:p>
    <w:p w:rsidR="00000000" w:rsidDel="00000000" w:rsidP="00000000" w:rsidRDefault="00000000" w:rsidRPr="00000000" w14:paraId="00000193">
      <w:pPr>
        <w:numPr>
          <w:ilvl w:val="0"/>
          <w:numId w:val="26"/>
        </w:numPr>
        <w:spacing w:line="331.2" w:lineRule="auto"/>
        <w:ind w:left="720" w:hanging="360"/>
        <w:contextualSpacing w:val="1"/>
        <w:rPr/>
      </w:pPr>
      <w:r w:rsidDel="00000000" w:rsidR="00000000" w:rsidRPr="00000000">
        <w:rPr>
          <w:rtl w:val="0"/>
        </w:rPr>
        <w:t xml:space="preserve">stabilità economica del fornitore.</w:t>
      </w:r>
    </w:p>
    <w:p w:rsidR="00000000" w:rsidDel="00000000" w:rsidP="00000000" w:rsidRDefault="00000000" w:rsidRPr="00000000" w14:paraId="00000194">
      <w:pPr>
        <w:spacing w:line="331.2" w:lineRule="auto"/>
        <w:ind w:left="0" w:firstLine="0"/>
        <w:contextualSpacing w:val="0"/>
        <w:rPr>
          <w:b w:val="1"/>
        </w:rPr>
      </w:pPr>
      <w:r w:rsidDel="00000000" w:rsidR="00000000" w:rsidRPr="00000000">
        <w:rPr>
          <w:b w:val="1"/>
          <w:rtl w:val="0"/>
        </w:rPr>
        <w:t xml:space="preserve">Svantaggi di una soluzione sviluppata ex-novo:</w:t>
      </w:r>
    </w:p>
    <w:p w:rsidR="00000000" w:rsidDel="00000000" w:rsidP="00000000" w:rsidRDefault="00000000" w:rsidRPr="00000000" w14:paraId="00000195">
      <w:pPr>
        <w:numPr>
          <w:ilvl w:val="0"/>
          <w:numId w:val="3"/>
        </w:numPr>
        <w:spacing w:line="331.2" w:lineRule="auto"/>
        <w:ind w:left="720" w:hanging="360"/>
        <w:contextualSpacing w:val="1"/>
        <w:rPr/>
      </w:pPr>
      <w:r w:rsidDel="00000000" w:rsidR="00000000" w:rsidRPr="00000000">
        <w:rPr>
          <w:rtl w:val="0"/>
        </w:rPr>
        <w:t xml:space="preserve">maggiori attività da eseguire</w:t>
      </w:r>
      <w:r w:rsidDel="00000000" w:rsidR="00000000" w:rsidRPr="00000000">
        <w:rPr>
          <w:rtl w:val="0"/>
        </w:rPr>
        <w:t xml:space="preserve">;</w:t>
      </w:r>
    </w:p>
    <w:p w:rsidR="00000000" w:rsidDel="00000000" w:rsidP="00000000" w:rsidRDefault="00000000" w:rsidRPr="00000000" w14:paraId="00000196">
      <w:pPr>
        <w:numPr>
          <w:ilvl w:val="0"/>
          <w:numId w:val="3"/>
        </w:numPr>
        <w:spacing w:line="331.2" w:lineRule="auto"/>
        <w:ind w:left="720" w:hanging="360"/>
        <w:contextualSpacing w:val="1"/>
        <w:rPr/>
      </w:pPr>
      <w:r w:rsidDel="00000000" w:rsidR="00000000" w:rsidRPr="00000000">
        <w:rPr>
          <w:rtl w:val="0"/>
        </w:rPr>
        <w:t xml:space="preserve">maggiore necessità di coordinamento;</w:t>
      </w:r>
    </w:p>
    <w:p w:rsidR="00000000" w:rsidDel="00000000" w:rsidP="00000000" w:rsidRDefault="00000000" w:rsidRPr="00000000" w14:paraId="00000197">
      <w:pPr>
        <w:numPr>
          <w:ilvl w:val="0"/>
          <w:numId w:val="3"/>
        </w:numPr>
        <w:spacing w:line="331.2" w:lineRule="auto"/>
        <w:ind w:left="720" w:hanging="360"/>
        <w:contextualSpacing w:val="1"/>
        <w:rPr/>
      </w:pPr>
      <w:r w:rsidDel="00000000" w:rsidR="00000000" w:rsidRPr="00000000">
        <w:rPr>
          <w:rtl w:val="0"/>
        </w:rPr>
        <w:t xml:space="preserve">tempi di messa in produzione maggiori.</w:t>
      </w:r>
      <w:r w:rsidDel="00000000" w:rsidR="00000000" w:rsidRPr="00000000">
        <w:rPr>
          <w:rtl w:val="0"/>
        </w:rPr>
      </w:r>
    </w:p>
    <w:p w:rsidR="00000000" w:rsidDel="00000000" w:rsidP="00000000" w:rsidRDefault="00000000" w:rsidRPr="00000000" w14:paraId="00000198">
      <w:pPr>
        <w:ind w:left="0" w:firstLine="0"/>
        <w:contextualSpacing w:val="0"/>
        <w:rPr/>
      </w:pPr>
      <w:r w:rsidDel="00000000" w:rsidR="00000000" w:rsidRPr="00000000">
        <w:rPr>
          <w:rtl w:val="0"/>
        </w:rPr>
      </w:r>
    </w:p>
    <w:p w:rsidR="00000000" w:rsidDel="00000000" w:rsidP="00000000" w:rsidRDefault="00000000" w:rsidRPr="00000000" w14:paraId="00000199">
      <w:pPr>
        <w:pStyle w:val="Heading3"/>
        <w:ind w:left="0" w:firstLine="0"/>
        <w:contextualSpacing w:val="0"/>
        <w:jc w:val="left"/>
        <w:rPr/>
      </w:pPr>
      <w:bookmarkStart w:colFirst="0" w:colLast="0" w:name="_qhac8h40c93n" w:id="33"/>
      <w:bookmarkEnd w:id="33"/>
      <w:r w:rsidDel="00000000" w:rsidR="00000000" w:rsidRPr="00000000">
        <w:rPr>
          <w:rtl w:val="0"/>
        </w:rPr>
        <w:t xml:space="preserve">2.6.4. Fase 3.4: Approvvigionamento soluzioni proprietarie o realizzazione ex novo</w:t>
      </w:r>
    </w:p>
    <w:p w:rsidR="00000000" w:rsidDel="00000000" w:rsidP="00000000" w:rsidRDefault="00000000" w:rsidRPr="00000000" w14:paraId="0000019A">
      <w:pPr>
        <w:spacing w:after="0" w:lineRule="auto"/>
        <w:ind w:left="0" w:firstLine="0"/>
        <w:contextualSpacing w:val="0"/>
        <w:rPr/>
      </w:pPr>
      <w:r w:rsidDel="00000000" w:rsidR="00000000" w:rsidRPr="00000000">
        <w:rPr>
          <w:rtl w:val="0"/>
        </w:rPr>
        <w:t xml:space="preserve">A seguito della precedente fase 3.3 l’amministrazione ha determinato una soluzione, con licenza proprietaria o da realizzarsi ex-novo, che soddisfa le sue esigenze e provvede all'approvvigionamento della stessa secondo le secondo le procedure previste dal Codice dei contratti pubblici.</w:t>
      </w:r>
    </w:p>
    <w:p w:rsidR="00000000" w:rsidDel="00000000" w:rsidP="00000000" w:rsidRDefault="00000000" w:rsidRPr="00000000" w14:paraId="0000019B">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19C">
      <w:pPr>
        <w:ind w:left="0" w:firstLine="0"/>
        <w:contextualSpacing w:val="0"/>
        <w:rPr/>
      </w:pPr>
      <w:r w:rsidDel="00000000" w:rsidR="00000000" w:rsidRPr="00000000">
        <w:rPr>
          <w:rtl w:val="0"/>
        </w:rPr>
        <w:t xml:space="preserve">Nel caso in cui si opti per la realizzazione ex novo, considerando i commi 1 e 2 dell’Articolo 69 che disciplinano la messa a riuso del software che verrà realizzato, si rimanda al </w:t>
      </w:r>
      <w:hyperlink w:anchor="_jdyd23vco9ts">
        <w:r w:rsidDel="00000000" w:rsidR="00000000" w:rsidRPr="00000000">
          <w:rPr>
            <w:color w:val="1155cc"/>
            <w:u w:val="single"/>
            <w:rtl w:val="0"/>
          </w:rPr>
          <w:t xml:space="preserve">3.7. Sviluppo di software</w:t>
        </w:r>
      </w:hyperlink>
      <w:hyperlink w:anchor="_jdyd23vco9ts">
        <w:r w:rsidDel="00000000" w:rsidR="00000000" w:rsidRPr="00000000">
          <w:rPr>
            <w:color w:val="1155cc"/>
            <w:u w:val="single"/>
            <w:rtl w:val="0"/>
          </w:rPr>
          <w:t xml:space="preserve"> ex-novo</w:t>
        </w:r>
      </w:hyperlink>
      <w:r w:rsidDel="00000000" w:rsidR="00000000" w:rsidRPr="00000000">
        <w:rPr>
          <w:rtl w:val="0"/>
        </w:rPr>
        <w:t xml:space="preserve"> per le informazioni su come progettare questa realizzazione per adempiere ai commi citati e metterlo così a riuso.</w:t>
      </w:r>
    </w:p>
    <w:p w:rsidR="00000000" w:rsidDel="00000000" w:rsidP="00000000" w:rsidRDefault="00000000" w:rsidRPr="00000000" w14:paraId="0000019D">
      <w:pPr>
        <w:ind w:left="0" w:firstLine="0"/>
        <w:contextualSpacing w:val="0"/>
        <w:rPr/>
      </w:pPr>
      <w:r w:rsidDel="00000000" w:rsidR="00000000" w:rsidRPr="00000000">
        <w:rPr>
          <w:rtl w:val="0"/>
        </w:rPr>
        <w:t xml:space="preserve">Nel caso che si proceda ad una acquisizione di software proprietario sotto licenza, si ricorda che l’Amministrazione deve ove possibile acquisire la titolarità del codice sviluppato (come spiegato in </w:t>
      </w:r>
      <w:hyperlink w:anchor="_rxc5ydrxoav3">
        <w:r w:rsidDel="00000000" w:rsidR="00000000" w:rsidRPr="00000000">
          <w:rPr>
            <w:color w:val="1155cc"/>
            <w:u w:val="single"/>
            <w:rtl w:val="0"/>
          </w:rPr>
          <w:t xml:space="preserve">1.5. Titolarità</w:t>
        </w:r>
      </w:hyperlink>
      <w:r w:rsidDel="00000000" w:rsidR="00000000" w:rsidRPr="00000000">
        <w:rPr>
          <w:rtl w:val="0"/>
        </w:rPr>
        <w:t xml:space="preserve">), per metterlo a riuso.</w:t>
      </w:r>
      <w:r w:rsidDel="00000000" w:rsidR="00000000" w:rsidRPr="00000000">
        <w:rPr>
          <w:rtl w:val="0"/>
        </w:rPr>
      </w:r>
    </w:p>
    <w:p w:rsidR="00000000" w:rsidDel="00000000" w:rsidP="00000000" w:rsidRDefault="00000000" w:rsidRPr="00000000" w14:paraId="0000019E">
      <w:pPr>
        <w:spacing w:after="0" w:lineRule="auto"/>
        <w:ind w:left="0" w:firstLine="0"/>
        <w:contextualSpacing w:val="0"/>
        <w:jc w:val="left"/>
        <w:rPr/>
      </w:pPr>
      <w:r w:rsidDel="00000000" w:rsidR="00000000" w:rsidRPr="00000000">
        <w:rPr>
          <w:b w:val="1"/>
          <w:u w:val="single"/>
          <w:rtl w:val="0"/>
        </w:rPr>
        <w:t xml:space="preserve">La valutazione comparativa </w:t>
      </w:r>
      <w:r w:rsidDel="00000000" w:rsidR="00000000" w:rsidRPr="00000000">
        <w:rPr>
          <w:b w:val="1"/>
          <w:u w:val="single"/>
          <w:rtl w:val="0"/>
        </w:rPr>
        <w:t xml:space="preserve">s</w:t>
      </w:r>
      <w:r w:rsidDel="00000000" w:rsidR="00000000" w:rsidRPr="00000000">
        <w:rPr>
          <w:b w:val="1"/>
          <w:u w:val="single"/>
          <w:rtl w:val="0"/>
        </w:rPr>
        <w:t xml:space="preserve">i considera conclusa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F">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1A0">
      <w:pPr>
        <w:pStyle w:val="Heading2"/>
        <w:ind w:left="0" w:firstLine="0"/>
        <w:contextualSpacing w:val="0"/>
        <w:rPr>
          <w:sz w:val="26"/>
          <w:szCs w:val="26"/>
        </w:rPr>
      </w:pPr>
      <w:bookmarkStart w:colFirst="0" w:colLast="0" w:name="_hzdws9p5j268" w:id="34"/>
      <w:bookmarkEnd w:id="34"/>
      <w:r w:rsidDel="00000000" w:rsidR="00000000" w:rsidRPr="00000000">
        <w:rPr>
          <w:sz w:val="26"/>
          <w:szCs w:val="26"/>
          <w:rtl w:val="0"/>
        </w:rPr>
        <w:t xml:space="preserve">2.7. Total Cost of Ownership (TCO)</w:t>
      </w:r>
    </w:p>
    <w:p w:rsidR="00000000" w:rsidDel="00000000" w:rsidP="00000000" w:rsidRDefault="00000000" w:rsidRPr="00000000" w14:paraId="000001A1">
      <w:pPr>
        <w:ind w:left="-30" w:firstLine="0"/>
        <w:contextualSpacing w:val="0"/>
        <w:rPr/>
      </w:pPr>
      <w:r w:rsidDel="00000000" w:rsidR="00000000" w:rsidRPr="00000000">
        <w:rPr>
          <w:rtl w:val="0"/>
        </w:rPr>
        <w:t xml:space="preserve">Le valutazioni comparative economiche sono effettuate attraverso l’utilizzo di strumenti economico/finanziari quali il TCO (Total Cost of Ownership), che rappresenta il costo globale di un bene durante il suo ciclo di vita. Il </w:t>
      </w:r>
      <w:r w:rsidDel="00000000" w:rsidR="00000000" w:rsidRPr="00000000">
        <w:rPr>
          <w:rtl w:val="0"/>
        </w:rPr>
        <w:t xml:space="preserve">TCO prende in considerazione sia i costi diretti che i costi indiretti, rappresentando il metodo consigliato sia per misurare i costi totali</w:t>
      </w:r>
      <w:r w:rsidDel="00000000" w:rsidR="00000000" w:rsidRPr="00000000">
        <w:rPr>
          <w:rtl w:val="0"/>
        </w:rPr>
        <w:t xml:space="preserve"> (</w:t>
      </w:r>
      <w:r w:rsidDel="00000000" w:rsidR="00000000" w:rsidRPr="00000000">
        <w:rPr>
          <w:rtl w:val="0"/>
        </w:rPr>
        <w:t xml:space="preserve">attraverso l’identificazione di tutte le spese, in termini chiari e facilmente misurabili), sia per effettuare la suddetta valutazione comparativa durante la fase 3.</w:t>
      </w:r>
      <w:r w:rsidDel="00000000" w:rsidR="00000000" w:rsidRPr="00000000">
        <w:rPr>
          <w:rtl w:val="0"/>
        </w:rPr>
      </w:r>
    </w:p>
    <w:p w:rsidR="00000000" w:rsidDel="00000000" w:rsidP="00000000" w:rsidRDefault="00000000" w:rsidRPr="00000000" w14:paraId="000001A2">
      <w:pPr>
        <w:ind w:left="-30" w:firstLine="0"/>
        <w:contextualSpacing w:val="0"/>
        <w:rPr/>
      </w:pPr>
      <w:r w:rsidDel="00000000" w:rsidR="00000000" w:rsidRPr="00000000">
        <w:rPr>
          <w:rtl w:val="0"/>
        </w:rPr>
      </w:r>
    </w:p>
    <w:p w:rsidR="00000000" w:rsidDel="00000000" w:rsidP="00000000" w:rsidRDefault="00000000" w:rsidRPr="00000000" w14:paraId="000001A3">
      <w:pPr>
        <w:ind w:left="-30" w:firstLine="0"/>
        <w:contextualSpacing w:val="0"/>
        <w:rPr/>
      </w:pPr>
      <w:r w:rsidDel="00000000" w:rsidR="00000000" w:rsidRPr="00000000">
        <w:rPr>
          <w:rtl w:val="0"/>
        </w:rPr>
        <w:t xml:space="preserve">Per eseguire correttamente un TCO, è necessario calcolare i costi dell'intero ciclo di vita del software e non solo quelli meramente necessari alla sua acquisizione, come per esempio:</w:t>
      </w:r>
    </w:p>
    <w:p w:rsidR="00000000" w:rsidDel="00000000" w:rsidP="00000000" w:rsidRDefault="00000000" w:rsidRPr="00000000" w14:paraId="000001A4">
      <w:pPr>
        <w:numPr>
          <w:ilvl w:val="0"/>
          <w:numId w:val="17"/>
        </w:numPr>
        <w:ind w:left="720" w:hanging="360"/>
        <w:contextualSpacing w:val="1"/>
        <w:rPr>
          <w:u w:val="none"/>
        </w:rPr>
      </w:pPr>
      <w:r w:rsidDel="00000000" w:rsidR="00000000" w:rsidRPr="00000000">
        <w:rPr>
          <w:rtl w:val="0"/>
        </w:rPr>
        <w:t xml:space="preserve">Costi per l'acquisto di hardware e licenze software proprietarie   necessari alla messa in esercizio del software che si sta acquisendo;</w:t>
      </w:r>
    </w:p>
    <w:p w:rsidR="00000000" w:rsidDel="00000000" w:rsidP="00000000" w:rsidRDefault="00000000" w:rsidRPr="00000000" w14:paraId="000001A5">
      <w:pPr>
        <w:numPr>
          <w:ilvl w:val="0"/>
          <w:numId w:val="17"/>
        </w:numPr>
        <w:ind w:left="720" w:hanging="360"/>
        <w:contextualSpacing w:val="1"/>
        <w:rPr>
          <w:u w:val="none"/>
        </w:rPr>
      </w:pPr>
      <w:r w:rsidDel="00000000" w:rsidR="00000000" w:rsidRPr="00000000">
        <w:rPr>
          <w:rtl w:val="0"/>
        </w:rPr>
        <w:t xml:space="preserve">Costi per la personalizzazione del software;</w:t>
      </w:r>
    </w:p>
    <w:p w:rsidR="00000000" w:rsidDel="00000000" w:rsidP="00000000" w:rsidRDefault="00000000" w:rsidRPr="00000000" w14:paraId="000001A6">
      <w:pPr>
        <w:numPr>
          <w:ilvl w:val="0"/>
          <w:numId w:val="17"/>
        </w:numPr>
        <w:ind w:left="720" w:hanging="360"/>
        <w:contextualSpacing w:val="1"/>
        <w:rPr>
          <w:u w:val="none"/>
        </w:rPr>
      </w:pPr>
      <w:r w:rsidDel="00000000" w:rsidR="00000000" w:rsidRPr="00000000">
        <w:rPr>
          <w:rtl w:val="0"/>
        </w:rPr>
        <w:t xml:space="preserve">Costi di manutenzione (correttiva e evolutiva);</w:t>
      </w:r>
    </w:p>
    <w:p w:rsidR="00000000" w:rsidDel="00000000" w:rsidP="00000000" w:rsidRDefault="00000000" w:rsidRPr="00000000" w14:paraId="000001A7">
      <w:pPr>
        <w:numPr>
          <w:ilvl w:val="0"/>
          <w:numId w:val="17"/>
        </w:numPr>
        <w:ind w:left="720" w:hanging="360"/>
        <w:contextualSpacing w:val="1"/>
        <w:rPr>
          <w:u w:val="none"/>
        </w:rPr>
      </w:pPr>
      <w:r w:rsidDel="00000000" w:rsidR="00000000" w:rsidRPr="00000000">
        <w:rPr>
          <w:rtl w:val="0"/>
        </w:rPr>
        <w:t xml:space="preserve">Costi di formazione del personale;</w:t>
      </w:r>
    </w:p>
    <w:p w:rsidR="00000000" w:rsidDel="00000000" w:rsidP="00000000" w:rsidRDefault="00000000" w:rsidRPr="00000000" w14:paraId="000001A8">
      <w:pPr>
        <w:numPr>
          <w:ilvl w:val="0"/>
          <w:numId w:val="17"/>
        </w:numPr>
        <w:ind w:left="720" w:hanging="360"/>
        <w:contextualSpacing w:val="1"/>
        <w:rPr>
          <w:u w:val="none"/>
        </w:rPr>
      </w:pPr>
      <w:r w:rsidDel="00000000" w:rsidR="00000000" w:rsidRPr="00000000">
        <w:rPr>
          <w:rtl w:val="0"/>
        </w:rPr>
        <w:t xml:space="preserve">Costi di migrazione dei dati da precedenti soluzioni.</w:t>
      </w:r>
    </w:p>
    <w:p w:rsidR="00000000" w:rsidDel="00000000" w:rsidP="00000000" w:rsidRDefault="00000000" w:rsidRPr="00000000" w14:paraId="000001A9">
      <w:pPr>
        <w:ind w:left="-30" w:firstLine="0"/>
        <w:contextualSpacing w:val="0"/>
        <w:rPr/>
      </w:pPr>
      <w:r w:rsidDel="00000000" w:rsidR="00000000" w:rsidRPr="00000000">
        <w:rPr>
          <w:rtl w:val="0"/>
        </w:rPr>
      </w:r>
    </w:p>
    <w:p w:rsidR="00000000" w:rsidDel="00000000" w:rsidP="00000000" w:rsidRDefault="00000000" w:rsidRPr="00000000" w14:paraId="000001AA">
      <w:pPr>
        <w:ind w:left="-30" w:firstLine="0"/>
        <w:contextualSpacing w:val="0"/>
        <w:rPr/>
      </w:pPr>
      <w:r w:rsidDel="00000000" w:rsidR="00000000" w:rsidRPr="00000000">
        <w:rPr>
          <w:rtl w:val="0"/>
        </w:rPr>
        <w:t xml:space="preserve">In questa linea guida, è stato indicato di utilizzare il TCO in due diversi fasi: durante la Macro Fase 2 (come strumento per stimare il costo relativo all'acquisizione di un software open source), e durante la Macro Fase 3 (come strumento per valutare un’eventuale scelta tra la realizzazione ex-novo e l'acquisizione di software proprietario).</w:t>
      </w:r>
    </w:p>
    <w:p w:rsidR="00000000" w:rsidDel="00000000" w:rsidP="00000000" w:rsidRDefault="00000000" w:rsidRPr="00000000" w14:paraId="000001AB">
      <w:pPr>
        <w:ind w:left="-30" w:firstLine="0"/>
        <w:contextualSpacing w:val="0"/>
        <w:rPr/>
      </w:pPr>
      <w:r w:rsidDel="00000000" w:rsidR="00000000" w:rsidRPr="00000000">
        <w:rPr>
          <w:rtl w:val="0"/>
        </w:rPr>
      </w:r>
    </w:p>
    <w:p w:rsidR="00000000" w:rsidDel="00000000" w:rsidP="00000000" w:rsidRDefault="00000000" w:rsidRPr="00000000" w14:paraId="000001AC">
      <w:pPr>
        <w:ind w:left="-30" w:firstLine="0"/>
        <w:contextualSpacing w:val="0"/>
        <w:rPr/>
      </w:pPr>
      <w:r w:rsidDel="00000000" w:rsidR="00000000" w:rsidRPr="00000000">
        <w:rPr>
          <w:rtl w:val="0"/>
        </w:rPr>
        <w:t xml:space="preserve">Ai fini dell'adempimento a questa Linea Guida, quindi, si richiede che in fase di analisi comparativa l'amministrazione effettui una stima dei costi secondo il modello qui delineato, tenendo sempre </w:t>
      </w:r>
      <w:r w:rsidDel="00000000" w:rsidR="00000000" w:rsidRPr="00000000">
        <w:rPr>
          <w:rtl w:val="0"/>
        </w:rPr>
        <w:t xml:space="preserve">conto di </w:t>
      </w:r>
      <w:r w:rsidDel="00000000" w:rsidR="00000000" w:rsidRPr="00000000">
        <w:rPr>
          <w:rtl w:val="0"/>
        </w:rPr>
        <w:t xml:space="preserve">tutto il ciclo di vita. Questa analisi dovrà essere tanto più accurata quanto grossa è l'acquisizione necessaria.</w:t>
      </w:r>
    </w:p>
    <w:p w:rsidR="00000000" w:rsidDel="00000000" w:rsidP="00000000" w:rsidRDefault="00000000" w:rsidRPr="00000000" w14:paraId="000001AD">
      <w:pPr>
        <w:ind w:left="-30" w:firstLine="0"/>
        <w:contextualSpacing w:val="0"/>
        <w:rPr/>
      </w:pPr>
      <w:r w:rsidDel="00000000" w:rsidR="00000000" w:rsidRPr="00000000">
        <w:rPr>
          <w:rtl w:val="0"/>
        </w:rPr>
      </w:r>
    </w:p>
    <w:p w:rsidR="00000000" w:rsidDel="00000000" w:rsidP="00000000" w:rsidRDefault="00000000" w:rsidRPr="00000000" w14:paraId="000001AE">
      <w:pPr>
        <w:ind w:left="-30" w:firstLine="0"/>
        <w:contextualSpacing w:val="0"/>
        <w:rPr/>
      </w:pPr>
      <w:r w:rsidDel="00000000" w:rsidR="00000000" w:rsidRPr="00000000">
        <w:rPr>
          <w:rtl w:val="0"/>
        </w:rPr>
        <w:t xml:space="preserve">Fornire modelli di calcolo del TCO per le esigenze delle amministrazioni va oltre gli obiettivi di questa Linee Guida, poiché le esigenze sono le più differenti. AgID potrà, in futuro, pubblicare dei modelli facoltativi, pronti all'uso, all'interno della piattaforma Developers Italia.</w:t>
      </w:r>
      <w:r w:rsidDel="00000000" w:rsidR="00000000" w:rsidRPr="00000000">
        <w:rPr>
          <w:rtl w:val="0"/>
        </w:rPr>
      </w:r>
    </w:p>
    <w:p w:rsidR="00000000" w:rsidDel="00000000" w:rsidP="00000000" w:rsidRDefault="00000000" w:rsidRPr="00000000" w14:paraId="000001AF">
      <w:pPr>
        <w:ind w:left="-30" w:firstLine="0"/>
        <w:contextualSpacing w:val="0"/>
        <w:rPr/>
      </w:pPr>
      <w:r w:rsidDel="00000000" w:rsidR="00000000" w:rsidRPr="00000000">
        <w:rPr>
          <w:rtl w:val="0"/>
        </w:rPr>
      </w:r>
    </w:p>
    <w:p w:rsidR="00000000" w:rsidDel="00000000" w:rsidP="00000000" w:rsidRDefault="00000000" w:rsidRPr="00000000" w14:paraId="000001B0">
      <w:pPr>
        <w:pStyle w:val="Heading2"/>
        <w:spacing w:after="0" w:lineRule="auto"/>
        <w:ind w:left="0" w:firstLine="0"/>
        <w:contextualSpacing w:val="0"/>
        <w:rPr/>
      </w:pPr>
      <w:bookmarkStart w:colFirst="0" w:colLast="0" w:name="_pw363hpi1x19" w:id="35"/>
      <w:bookmarkEnd w:id="35"/>
      <w:r w:rsidDel="00000000" w:rsidR="00000000" w:rsidRPr="00000000">
        <w:rPr>
          <w:rtl w:val="0"/>
        </w:rPr>
        <w:t xml:space="preserve">2.8. Scelta della modalità di erogazione del software </w:t>
      </w:r>
    </w:p>
    <w:p w:rsidR="00000000" w:rsidDel="00000000" w:rsidP="00000000" w:rsidRDefault="00000000" w:rsidRPr="00000000" w14:paraId="000001B1">
      <w:pPr>
        <w:spacing w:after="0" w:lineRule="auto"/>
        <w:ind w:left="0" w:firstLine="0"/>
        <w:contextualSpacing w:val="0"/>
        <w:rPr/>
      </w:pPr>
      <w:r w:rsidDel="00000000" w:rsidR="00000000" w:rsidRPr="00000000">
        <w:rPr>
          <w:rtl w:val="0"/>
        </w:rPr>
      </w:r>
    </w:p>
    <w:p w:rsidR="00000000" w:rsidDel="00000000" w:rsidP="00000000" w:rsidRDefault="00000000" w:rsidRPr="00000000" w14:paraId="000001B2">
      <w:pPr>
        <w:spacing w:after="0" w:lineRule="auto"/>
        <w:ind w:left="0" w:firstLine="0"/>
        <w:contextualSpacing w:val="0"/>
        <w:rPr/>
      </w:pPr>
      <w:r w:rsidDel="00000000" w:rsidR="00000000" w:rsidRPr="00000000">
        <w:rPr>
          <w:rtl w:val="0"/>
        </w:rPr>
        <w:t xml:space="preserve">Nel caso in cui il software (a riuso, open source o proprietario) debba essere installato su server, l’amministrazione si potrebbe trovare a valutare la modalità di erogazione tra le seguenti opzioni:</w:t>
      </w:r>
    </w:p>
    <w:p w:rsidR="00000000" w:rsidDel="00000000" w:rsidP="00000000" w:rsidRDefault="00000000" w:rsidRPr="00000000" w14:paraId="000001B3">
      <w:pPr>
        <w:numPr>
          <w:ilvl w:val="0"/>
          <w:numId w:val="13"/>
        </w:numPr>
        <w:spacing w:after="0" w:lineRule="auto"/>
        <w:ind w:left="720" w:hanging="360"/>
        <w:contextualSpacing w:val="1"/>
        <w:rPr>
          <w:u w:val="none"/>
        </w:rPr>
      </w:pPr>
      <w:r w:rsidDel="00000000" w:rsidR="00000000" w:rsidRPr="00000000">
        <w:rPr>
          <w:rtl w:val="0"/>
        </w:rPr>
        <w:t xml:space="preserve">utilizzo in modalità SaaS, qualora il software sia disponibile sotto forma di servizio SaaS nel Marketplace Cloud e dunque sia qualificato ai sensi della circolare AgID </w:t>
      </w:r>
      <w:r w:rsidDel="00000000" w:rsidR="00000000" w:rsidRPr="00000000">
        <w:rPr>
          <w:i w:val="1"/>
          <w:rtl w:val="0"/>
        </w:rPr>
        <w:t xml:space="preserve">“Criteri per la qualificazione di servizi SaaS per il Cloud della PA”</w:t>
      </w:r>
      <w:r w:rsidDel="00000000" w:rsidR="00000000" w:rsidRPr="00000000">
        <w:rPr>
          <w:rtl w:val="0"/>
        </w:rPr>
        <w:t xml:space="preserve">;</w:t>
      </w:r>
    </w:p>
    <w:p w:rsidR="00000000" w:rsidDel="00000000" w:rsidP="00000000" w:rsidRDefault="00000000" w:rsidRPr="00000000" w14:paraId="000001B4">
      <w:pPr>
        <w:numPr>
          <w:ilvl w:val="0"/>
          <w:numId w:val="13"/>
        </w:numPr>
        <w:spacing w:after="0" w:lineRule="auto"/>
        <w:ind w:left="720" w:hanging="360"/>
        <w:contextualSpacing w:val="1"/>
        <w:rPr>
          <w:u w:val="none"/>
        </w:rPr>
      </w:pPr>
      <w:r w:rsidDel="00000000" w:rsidR="00000000" w:rsidRPr="00000000">
        <w:rPr>
          <w:rtl w:val="0"/>
        </w:rPr>
        <w:t xml:space="preserve">installazione su un server nella disponibilità diretta dell’amministrazione.</w:t>
      </w:r>
    </w:p>
    <w:p w:rsidR="00000000" w:rsidDel="00000000" w:rsidP="00000000" w:rsidRDefault="00000000" w:rsidRPr="00000000" w14:paraId="000001B5">
      <w:pPr>
        <w:spacing w:after="0" w:lineRule="auto"/>
        <w:ind w:left="0" w:firstLine="0"/>
        <w:contextualSpacing w:val="0"/>
        <w:rPr/>
      </w:pPr>
      <w:r w:rsidDel="00000000" w:rsidR="00000000" w:rsidRPr="00000000">
        <w:rPr>
          <w:rtl w:val="0"/>
        </w:rPr>
      </w:r>
    </w:p>
    <w:p w:rsidR="00000000" w:rsidDel="00000000" w:rsidP="00000000" w:rsidRDefault="00000000" w:rsidRPr="00000000" w14:paraId="000001B6">
      <w:pPr>
        <w:spacing w:after="0" w:lineRule="auto"/>
        <w:ind w:left="0" w:firstLine="0"/>
        <w:contextualSpacing w:val="0"/>
        <w:rPr/>
      </w:pPr>
      <w:r w:rsidDel="00000000" w:rsidR="00000000" w:rsidRPr="00000000">
        <w:rPr>
          <w:rtl w:val="0"/>
        </w:rPr>
        <w:t xml:space="preserve">La scelta tra queste opzioni deve avvenire tramite il calcolo del Total Cost of Ownership come descritto nella sezione </w:t>
      </w:r>
      <w:r w:rsidDel="00000000" w:rsidR="00000000" w:rsidRPr="00000000">
        <w:rPr>
          <w:color w:val="1155cc"/>
          <w:u w:val="single"/>
          <w:rtl w:val="0"/>
        </w:rPr>
        <w:t xml:space="preserve">2.7. Total Cost of Ownership (TCO)</w:t>
      </w:r>
      <w:r w:rsidDel="00000000" w:rsidR="00000000" w:rsidRPr="00000000">
        <w:rPr>
          <w:rtl w:val="0"/>
        </w:rPr>
        <w:t xml:space="preserve">.</w:t>
      </w:r>
    </w:p>
    <w:p w:rsidR="00000000" w:rsidDel="00000000" w:rsidP="00000000" w:rsidRDefault="00000000" w:rsidRPr="00000000" w14:paraId="000001B7">
      <w:pPr>
        <w:spacing w:after="0" w:lineRule="auto"/>
        <w:ind w:left="0" w:firstLine="0"/>
        <w:contextualSpacing w:val="0"/>
        <w:rPr/>
      </w:pPr>
      <w:r w:rsidDel="00000000" w:rsidR="00000000" w:rsidRPr="00000000">
        <w:rPr>
          <w:rtl w:val="0"/>
        </w:rPr>
      </w:r>
    </w:p>
    <w:p w:rsidR="00000000" w:rsidDel="00000000" w:rsidP="00000000" w:rsidRDefault="00000000" w:rsidRPr="00000000" w14:paraId="000001B8">
      <w:pPr>
        <w:spacing w:after="0" w:lineRule="auto"/>
        <w:ind w:left="0" w:firstLine="0"/>
        <w:contextualSpacing w:val="0"/>
        <w:rPr/>
      </w:pPr>
      <w:r w:rsidDel="00000000" w:rsidR="00000000" w:rsidRPr="00000000">
        <w:rPr>
          <w:rtl w:val="0"/>
        </w:rPr>
        <w:t xml:space="preserve">Secondo quanto disciplinato nel capitolo 3 del Piano Triennale per l’Informatica nella PA, ai fini dell’installazione su server nella propria disponibilità l’Amministrazione deve ricorrere all’utilizzo del cosiddetto Cloud della PA, scegliendo una delle seguenti opzioni di tipo IaaS:</w:t>
      </w:r>
    </w:p>
    <w:p w:rsidR="00000000" w:rsidDel="00000000" w:rsidP="00000000" w:rsidRDefault="00000000" w:rsidRPr="00000000" w14:paraId="000001B9">
      <w:pPr>
        <w:numPr>
          <w:ilvl w:val="0"/>
          <w:numId w:val="31"/>
        </w:numPr>
        <w:spacing w:after="0" w:lineRule="auto"/>
        <w:ind w:left="720" w:hanging="360"/>
        <w:contextualSpacing w:val="1"/>
        <w:rPr/>
      </w:pPr>
      <w:r w:rsidDel="00000000" w:rsidR="00000000" w:rsidRPr="00000000">
        <w:rPr>
          <w:rtl w:val="0"/>
        </w:rPr>
        <w:t xml:space="preserve">installazione in </w:t>
      </w:r>
      <w:r w:rsidDel="00000000" w:rsidR="00000000" w:rsidRPr="00000000">
        <w:rPr>
          <w:rtl w:val="0"/>
        </w:rPr>
        <w:t xml:space="preserve">PSN (Poli Strategici Nazionali);</w:t>
      </w:r>
    </w:p>
    <w:p w:rsidR="00000000" w:rsidDel="00000000" w:rsidP="00000000" w:rsidRDefault="00000000" w:rsidRPr="00000000" w14:paraId="000001BA">
      <w:pPr>
        <w:numPr>
          <w:ilvl w:val="0"/>
          <w:numId w:val="31"/>
        </w:numPr>
        <w:spacing w:after="0" w:lineRule="auto"/>
        <w:ind w:left="720" w:hanging="360"/>
        <w:contextualSpacing w:val="1"/>
        <w:rPr/>
      </w:pPr>
      <w:r w:rsidDel="00000000" w:rsidR="00000000" w:rsidRPr="00000000">
        <w:rPr>
          <w:rtl w:val="0"/>
        </w:rPr>
        <w:t xml:space="preserve">installazione in </w:t>
      </w:r>
      <w:r w:rsidDel="00000000" w:rsidR="00000000" w:rsidRPr="00000000">
        <w:rPr>
          <w:rtl w:val="0"/>
        </w:rPr>
        <w:t xml:space="preserve">Cloud SPC Lotto 1;</w:t>
      </w:r>
    </w:p>
    <w:p w:rsidR="00000000" w:rsidDel="00000000" w:rsidP="00000000" w:rsidRDefault="00000000" w:rsidRPr="00000000" w14:paraId="000001BB">
      <w:pPr>
        <w:numPr>
          <w:ilvl w:val="0"/>
          <w:numId w:val="31"/>
        </w:numPr>
        <w:spacing w:after="0" w:lineRule="auto"/>
        <w:ind w:left="720" w:hanging="360"/>
        <w:contextualSpacing w:val="1"/>
        <w:rPr/>
      </w:pPr>
      <w:r w:rsidDel="00000000" w:rsidR="00000000" w:rsidRPr="00000000">
        <w:rPr>
          <w:rtl w:val="0"/>
        </w:rPr>
        <w:t xml:space="preserve">installazione in </w:t>
      </w:r>
      <w:r w:rsidDel="00000000" w:rsidR="00000000" w:rsidRPr="00000000">
        <w:rPr>
          <w:rtl w:val="0"/>
        </w:rPr>
        <w:t xml:space="preserve">Cloud Service Provider Qualificati ai sensi della circolare AGID “</w:t>
      </w:r>
      <w:r w:rsidDel="00000000" w:rsidR="00000000" w:rsidRPr="00000000">
        <w:rPr>
          <w:i w:val="1"/>
          <w:rtl w:val="0"/>
        </w:rPr>
        <w:t xml:space="preserve">Criteri per la qualificazione dei Cloud Service Provider per la PA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C">
      <w:pPr>
        <w:pStyle w:val="Heading1"/>
        <w:contextualSpacing w:val="0"/>
        <w:rPr/>
      </w:pPr>
      <w:bookmarkStart w:colFirst="0" w:colLast="0" w:name="_thjjzzgopuou" w:id="36"/>
      <w:bookmarkEnd w:id="36"/>
      <w:r w:rsidDel="00000000" w:rsidR="00000000" w:rsidRPr="00000000">
        <w:rPr>
          <w:rtl w:val="0"/>
        </w:rPr>
        <w:t xml:space="preserve">3. Linee Guida sul riuso del Software (art</w:t>
      </w:r>
      <w:r w:rsidDel="00000000" w:rsidR="00000000" w:rsidRPr="00000000">
        <w:rPr>
          <w:rtl w:val="0"/>
        </w:rPr>
        <w:t xml:space="preserve">.</w:t>
      </w:r>
      <w:r w:rsidDel="00000000" w:rsidR="00000000" w:rsidRPr="00000000">
        <w:rPr>
          <w:rtl w:val="0"/>
        </w:rPr>
        <w:t xml:space="preserve"> 69)</w:t>
      </w:r>
      <w:r w:rsidDel="00000000" w:rsidR="00000000" w:rsidRPr="00000000">
        <w:rPr>
          <w:rtl w:val="0"/>
        </w:rPr>
      </w:r>
    </w:p>
    <w:p w:rsidR="00000000" w:rsidDel="00000000" w:rsidP="00000000" w:rsidRDefault="00000000" w:rsidRPr="00000000" w14:paraId="000001BD">
      <w:pPr>
        <w:pStyle w:val="Heading2"/>
        <w:contextualSpacing w:val="0"/>
        <w:rPr/>
      </w:pPr>
      <w:bookmarkStart w:colFirst="0" w:colLast="0" w:name="_cxdlelq6zho5" w:id="37"/>
      <w:bookmarkEnd w:id="37"/>
      <w:r w:rsidDel="00000000" w:rsidR="00000000" w:rsidRPr="00000000">
        <w:rPr>
          <w:rtl w:val="0"/>
        </w:rPr>
        <w:t xml:space="preserve">3.1. Introduzione e contesto normativo</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0" w:right="0" w:firstLine="0"/>
        <w:contextualSpacing w:val="0"/>
        <w:jc w:val="both"/>
        <w:rPr/>
      </w:pPr>
      <w:r w:rsidDel="00000000" w:rsidR="00000000" w:rsidRPr="00000000">
        <w:rPr>
          <w:color w:val="434343"/>
          <w:rtl w:val="0"/>
        </w:rPr>
        <w:br w:type="textWrapping"/>
      </w:r>
      <w:r w:rsidDel="00000000" w:rsidR="00000000" w:rsidRPr="00000000">
        <w:rPr>
          <w:rtl w:val="0"/>
        </w:rPr>
        <w:t xml:space="preserve">Il comma 1 dell’art. 69 </w:t>
      </w:r>
      <w:r w:rsidDel="00000000" w:rsidR="00000000" w:rsidRPr="00000000">
        <w:rPr>
          <w:rtl w:val="0"/>
        </w:rPr>
        <w:t xml:space="preserve">definisce </w:t>
      </w:r>
      <w:r w:rsidDel="00000000" w:rsidR="00000000" w:rsidRPr="00000000">
        <w:rPr>
          <w:b w:val="1"/>
          <w:rtl w:val="0"/>
        </w:rPr>
        <w:t xml:space="preserve">l'obbligo,</w:t>
      </w:r>
      <w:r w:rsidDel="00000000" w:rsidR="00000000" w:rsidRPr="00000000">
        <w:rPr>
          <w:rtl w:val="0"/>
        </w:rPr>
        <w:t xml:space="preserve"> per le pubbliche amministrazioni titolari di software realizzato su specifiche indicazioni del committente pubblico, “</w:t>
      </w:r>
      <w:r w:rsidDel="00000000" w:rsidR="00000000" w:rsidRPr="00000000">
        <w:rPr>
          <w:i w:val="1"/>
          <w:rtl w:val="0"/>
        </w:rPr>
        <w:t xml:space="preserve">di rendere disponibile il relativo codice sorgente, completo della documentazione e rilasciato in repertorio pubblico sotto licenza aperta, in uso gratuito ad altre pubbliche amministrazioni o ai soggetti giuridici che intendano adattarli alle proprie esigenze</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0" w:right="0" w:firstLine="0"/>
        <w:contextualSpacing w:val="0"/>
        <w:jc w:val="both"/>
        <w:rPr>
          <w:i w:val="1"/>
        </w:rPr>
      </w:pPr>
      <w:r w:rsidDel="00000000" w:rsidR="00000000" w:rsidRPr="00000000">
        <w:rPr>
          <w:rtl w:val="0"/>
        </w:rPr>
        <w:t xml:space="preserve">La nuova formulazione dell’art. 69, ai commi 2 e 2 bis, riportati di seguito, sottolinea lo scopo di favorire il riuso disponendo “</w:t>
      </w:r>
      <w:r w:rsidDel="00000000" w:rsidR="00000000" w:rsidRPr="00000000">
        <w:rPr>
          <w:i w:val="1"/>
          <w:rtl w:val="0"/>
        </w:rPr>
        <w:t xml:space="preserve">che l'amministrazione committente sia sempre titolare di tutti i diritti sui programmi e i servizi delle tecnologie dell'informazione e della comunicazione appositamente sviluppati per essa</w:t>
      </w:r>
      <w:r w:rsidDel="00000000" w:rsidR="00000000" w:rsidRPr="00000000">
        <w:rPr>
          <w:rtl w:val="0"/>
        </w:rPr>
        <w:t xml:space="preserve">”, “</w:t>
      </w:r>
      <w:r w:rsidDel="00000000" w:rsidR="00000000" w:rsidRPr="00000000">
        <w:rPr>
          <w:b w:val="1"/>
          <w:i w:val="1"/>
          <w:rtl w:val="0"/>
        </w:rPr>
        <w:t xml:space="preserve">salvo che ciò risulti eccessivamente oneroso per comprovate ragioni di carattere tecnico-economico” </w:t>
      </w:r>
      <w:r w:rsidDel="00000000" w:rsidR="00000000" w:rsidRPr="00000000">
        <w:rPr>
          <w:i w:val="1"/>
          <w:rtl w:val="0"/>
        </w:rPr>
        <w:t xml:space="preserve">e</w:t>
      </w:r>
      <w:r w:rsidDel="00000000" w:rsidR="00000000" w:rsidRPr="00000000">
        <w:rPr>
          <w:b w:val="1"/>
          <w:i w:val="1"/>
          <w:rtl w:val="0"/>
        </w:rPr>
        <w:t xml:space="preserve"> </w:t>
      </w:r>
      <w:r w:rsidDel="00000000" w:rsidR="00000000" w:rsidRPr="00000000">
        <w:rPr>
          <w:rtl w:val="0"/>
        </w:rPr>
        <w:t xml:space="preserve">che “</w:t>
      </w:r>
      <w:r w:rsidDel="00000000" w:rsidR="00000000" w:rsidRPr="00000000">
        <w:rPr>
          <w:i w:val="1"/>
          <w:rtl w:val="0"/>
        </w:rPr>
        <w:t xml:space="preserve">il codice sorgente, la documentazione e la relativa descrizione tecnico funzionale di tutte le soluzioni informatiche… sono pubblicati attraverso una o più piattaforme individuate dall'AgID con proprie linee guida da adottarsi ai sensi dell'articolo 71”.</w:t>
      </w:r>
    </w:p>
    <w:p w:rsidR="00000000" w:rsidDel="00000000" w:rsidP="00000000" w:rsidRDefault="00000000" w:rsidRPr="00000000" w14:paraId="000001C0">
      <w:pPr>
        <w:pStyle w:val="Heading2"/>
        <w:contextualSpacing w:val="0"/>
        <w:rPr/>
      </w:pPr>
      <w:bookmarkStart w:colFirst="0" w:colLast="0" w:name="_jkbhku1w1vs7" w:id="38"/>
      <w:bookmarkEnd w:id="38"/>
      <w:r w:rsidDel="00000000" w:rsidR="00000000" w:rsidRPr="00000000">
        <w:rPr>
          <w:rtl w:val="0"/>
        </w:rPr>
        <w:t xml:space="preserve">3.2. Modello di riuso</w:t>
      </w: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t xml:space="preserve">Si descrive nel dettaglio il modello di riuso delineato dal CAD. Ciascun punto del seguente flusso </w:t>
      </w:r>
      <w:r w:rsidDel="00000000" w:rsidR="00000000" w:rsidRPr="00000000">
        <w:rPr>
          <w:rtl w:val="0"/>
        </w:rPr>
        <w:t xml:space="preserve">viene specific</w:t>
      </w:r>
      <w:r w:rsidDel="00000000" w:rsidR="00000000" w:rsidRPr="00000000">
        <w:rPr>
          <w:rtl w:val="0"/>
        </w:rPr>
        <w:t xml:space="preserve">ato in una sezione successiva </w:t>
      </w:r>
      <w:r w:rsidDel="00000000" w:rsidR="00000000" w:rsidRPr="00000000">
        <w:rPr>
          <w:rtl w:val="0"/>
        </w:rPr>
        <w:t xml:space="preserve">del presente</w:t>
      </w:r>
      <w:r w:rsidDel="00000000" w:rsidR="00000000" w:rsidRPr="00000000">
        <w:rPr>
          <w:rtl w:val="0"/>
        </w:rPr>
        <w:t xml:space="preserve"> documento.</w:t>
      </w:r>
    </w:p>
    <w:p w:rsidR="00000000" w:rsidDel="00000000" w:rsidP="00000000" w:rsidRDefault="00000000" w:rsidRPr="00000000" w14:paraId="000001C2">
      <w:pPr>
        <w:contextualSpacing w:val="0"/>
        <w:rPr>
          <w:b w:val="1"/>
        </w:rPr>
      </w:pPr>
      <w:r w:rsidDel="00000000" w:rsidR="00000000" w:rsidRPr="00000000">
        <w:rPr>
          <w:rtl w:val="0"/>
        </w:rPr>
      </w:r>
    </w:p>
    <w:p w:rsidR="00000000" w:rsidDel="00000000" w:rsidP="00000000" w:rsidRDefault="00000000" w:rsidRPr="00000000" w14:paraId="000001C3">
      <w:pPr>
        <w:contextualSpacing w:val="0"/>
        <w:rPr>
          <w:b w:val="1"/>
        </w:rPr>
      </w:pPr>
      <w:r w:rsidDel="00000000" w:rsidR="00000000" w:rsidRPr="00000000">
        <w:rPr>
          <w:b w:val="1"/>
          <w:rtl w:val="0"/>
        </w:rPr>
        <w:t xml:space="preserve">FASE DI SVILUPPO</w:t>
      </w:r>
    </w:p>
    <w:p w:rsidR="00000000" w:rsidDel="00000000" w:rsidP="00000000" w:rsidRDefault="00000000" w:rsidRPr="00000000" w14:paraId="000001C4">
      <w:pPr>
        <w:numPr>
          <w:ilvl w:val="0"/>
          <w:numId w:val="5"/>
        </w:numPr>
        <w:ind w:left="720" w:hanging="360"/>
        <w:contextualSpacing w:val="1"/>
        <w:rPr>
          <w:u w:val="none"/>
        </w:rPr>
      </w:pPr>
      <w:r w:rsidDel="00000000" w:rsidR="00000000" w:rsidRPr="00000000">
        <w:rPr>
          <w:rtl w:val="0"/>
        </w:rPr>
        <w:t xml:space="preserve">Una amministrazione “A”, effettuando la valutazione comparativa prevista dall’art 68, secondo quanto descritto in </w:t>
      </w:r>
      <w:hyperlink w:anchor="_pwvp62za6ncy">
        <w:r w:rsidDel="00000000" w:rsidR="00000000" w:rsidRPr="00000000">
          <w:rPr>
            <w:color w:val="1155cc"/>
            <w:u w:val="single"/>
            <w:rtl w:val="0"/>
          </w:rPr>
          <w:t xml:space="preserve">2. Linee Guida sull’acquisizione di soluzioni software</w:t>
        </w:r>
      </w:hyperlink>
      <w:r w:rsidDel="00000000" w:rsidR="00000000" w:rsidRPr="00000000">
        <w:rPr>
          <w:rtl w:val="0"/>
        </w:rPr>
        <w:t xml:space="preserve"> </w:t>
      </w:r>
      <w:r w:rsidDel="00000000" w:rsidR="00000000" w:rsidRPr="00000000">
        <w:rPr>
          <w:rtl w:val="0"/>
        </w:rPr>
        <w:t xml:space="preserve">di queste linee guida, decide che, per soddisfare le proprie esigenze, deve necessariamente ricorrere alla realizzazione integrale di un software ex-novo</w:t>
      </w:r>
      <w:r w:rsidDel="00000000" w:rsidR="00000000" w:rsidRPr="00000000">
        <w:rPr>
          <w:rtl w:val="0"/>
        </w:rPr>
        <w:t xml:space="preserve"> o la personalizzazione di un software Open Source esistente </w:t>
      </w:r>
    </w:p>
    <w:p w:rsidR="00000000" w:rsidDel="00000000" w:rsidP="00000000" w:rsidRDefault="00000000" w:rsidRPr="00000000" w14:paraId="000001C5">
      <w:pPr>
        <w:numPr>
          <w:ilvl w:val="0"/>
          <w:numId w:val="5"/>
        </w:numPr>
        <w:ind w:left="720" w:hanging="360"/>
        <w:contextualSpacing w:val="1"/>
        <w:rPr>
          <w:u w:val="none"/>
        </w:rPr>
      </w:pPr>
      <w:r w:rsidDel="00000000" w:rsidR="00000000" w:rsidRPr="00000000">
        <w:rPr>
          <w:rtl w:val="0"/>
        </w:rPr>
        <w:t xml:space="preserve">L’amministrazione “A” utilizza proprie risorse e/o ricorre ad un appalto per realizzare il software. In caso di appalto, come richiesto dall’art</w:t>
      </w:r>
      <w:r w:rsidDel="00000000" w:rsidR="00000000" w:rsidRPr="00000000">
        <w:rPr>
          <w:rtl w:val="0"/>
        </w:rPr>
        <w:t xml:space="preserve">.</w:t>
      </w:r>
      <w:r w:rsidDel="00000000" w:rsidR="00000000" w:rsidRPr="00000000">
        <w:rPr>
          <w:rtl w:val="0"/>
        </w:rPr>
        <w:t xml:space="preserve"> 69 comma 2, l’amministrazione si </w:t>
      </w:r>
      <w:r w:rsidDel="00000000" w:rsidR="00000000" w:rsidRPr="00000000">
        <w:rPr>
          <w:rtl w:val="0"/>
        </w:rPr>
        <w:t xml:space="preserve">garantisce l’acquisizione</w:t>
      </w:r>
      <w:r w:rsidDel="00000000" w:rsidR="00000000" w:rsidRPr="00000000">
        <w:rPr>
          <w:rtl w:val="0"/>
        </w:rPr>
        <w:t xml:space="preserve"> del</w:t>
      </w:r>
      <w:r w:rsidDel="00000000" w:rsidR="00000000" w:rsidRPr="00000000">
        <w:rPr>
          <w:rtl w:val="0"/>
        </w:rPr>
        <w:t xml:space="preserve">la titolarità di tutti i diritti di proprietà intellettuale e industriale sul</w:t>
      </w:r>
      <w:r w:rsidDel="00000000" w:rsidR="00000000" w:rsidRPr="00000000">
        <w:rPr>
          <w:rtl w:val="0"/>
        </w:rPr>
        <w:t xml:space="preserve"> software commissionato (</w:t>
      </w:r>
      <w:hyperlink w:anchor="_rxc5ydrxoav3">
        <w:r w:rsidDel="00000000" w:rsidR="00000000" w:rsidRPr="00000000">
          <w:rPr>
            <w:color w:val="1155cc"/>
            <w:u w:val="single"/>
            <w:rtl w:val="0"/>
          </w:rPr>
          <w:t xml:space="preserve">1.5. Titolarità</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6">
      <w:pPr>
        <w:numPr>
          <w:ilvl w:val="0"/>
          <w:numId w:val="5"/>
        </w:numPr>
        <w:ind w:left="720" w:hanging="360"/>
        <w:contextualSpacing w:val="1"/>
        <w:rPr>
          <w:u w:val="none"/>
        </w:rPr>
      </w:pPr>
      <w:r w:rsidDel="00000000" w:rsidR="00000000" w:rsidRPr="00000000">
        <w:rPr>
          <w:rtl w:val="0"/>
        </w:rPr>
        <w:t xml:space="preserve">Durante il corso della realizzazione del software e/o al termine della stessa, l’amministrazione </w:t>
      </w:r>
      <w:r w:rsidDel="00000000" w:rsidR="00000000" w:rsidRPr="00000000">
        <w:rPr>
          <w:rtl w:val="0"/>
        </w:rPr>
        <w:t xml:space="preserve">pubblica</w:t>
      </w:r>
      <w:r w:rsidDel="00000000" w:rsidR="00000000" w:rsidRPr="00000000">
        <w:rPr>
          <w:rtl w:val="0"/>
        </w:rPr>
        <w:t xml:space="preserve"> il c</w:t>
      </w:r>
      <w:r w:rsidDel="00000000" w:rsidR="00000000" w:rsidRPr="00000000">
        <w:rPr>
          <w:rtl w:val="0"/>
        </w:rPr>
        <w:t xml:space="preserve">o</w:t>
      </w:r>
      <w:r w:rsidDel="00000000" w:rsidR="00000000" w:rsidRPr="00000000">
        <w:rPr>
          <w:rtl w:val="0"/>
        </w:rPr>
        <w:t xml:space="preserve">dice sorgente del proprio software sotto una </w:t>
      </w:r>
      <w:r w:rsidDel="00000000" w:rsidR="00000000" w:rsidRPr="00000000">
        <w:rPr>
          <w:b w:val="1"/>
          <w:rtl w:val="0"/>
        </w:rPr>
        <w:t xml:space="preserve">licenza aperta</w:t>
      </w:r>
      <w:r w:rsidDel="00000000" w:rsidR="00000000" w:rsidRPr="00000000">
        <w:rPr>
          <w:rtl w:val="0"/>
        </w:rPr>
        <w:t xml:space="preserve">, in una piattaforma che rispetta i requisiti identificati in queste linee guida (</w:t>
      </w:r>
      <w:hyperlink w:anchor="_ht1ooxj37iya">
        <w:r w:rsidDel="00000000" w:rsidR="00000000" w:rsidRPr="00000000">
          <w:rPr>
            <w:color w:val="1155cc"/>
            <w:u w:val="single"/>
            <w:rtl w:val="0"/>
          </w:rPr>
          <w:t xml:space="preserve">3.4.1.</w:t>
        </w:r>
      </w:hyperlink>
      <w:hyperlink w:anchor="_ht1ooxj37iya">
        <w:r w:rsidDel="00000000" w:rsidR="00000000" w:rsidRPr="00000000">
          <w:rPr>
            <w:color w:val="1155cc"/>
            <w:u w:val="single"/>
            <w:rtl w:val="0"/>
          </w:rPr>
          <w:t xml:space="preserve"> </w:t>
        </w:r>
      </w:hyperlink>
      <w:hyperlink w:anchor="_ht1ooxj37iya">
        <w:r w:rsidDel="00000000" w:rsidR="00000000" w:rsidRPr="00000000">
          <w:rPr>
            <w:color w:val="1155cc"/>
            <w:u w:val="single"/>
            <w:rtl w:val="0"/>
          </w:rPr>
          <w:t xml:space="preserve">Scelta di uno strumento di code hosting</w:t>
        </w:r>
      </w:hyperlink>
      <w:r w:rsidDel="00000000" w:rsidR="00000000" w:rsidRPr="00000000">
        <w:rPr>
          <w:rtl w:val="0"/>
        </w:rPr>
        <w:t xml:space="preserve">),</w:t>
      </w:r>
      <w:r w:rsidDel="00000000" w:rsidR="00000000" w:rsidRPr="00000000">
        <w:rPr>
          <w:rtl w:val="0"/>
        </w:rPr>
        <w:t xml:space="preserve"> registrandone poi il rilascio dentro Developers Italia (</w:t>
      </w:r>
      <w:hyperlink w:anchor="_jdyd23vco9ts">
        <w:r w:rsidDel="00000000" w:rsidR="00000000" w:rsidRPr="00000000">
          <w:rPr>
            <w:color w:val="1155cc"/>
            <w:u w:val="single"/>
            <w:rtl w:val="0"/>
          </w:rPr>
          <w:t xml:space="preserve">3.7. Sviluppo di software</w:t>
        </w:r>
      </w:hyperlink>
      <w:hyperlink w:anchor="_jdyd23vco9ts">
        <w:r w:rsidDel="00000000" w:rsidR="00000000" w:rsidRPr="00000000">
          <w:rPr>
            <w:color w:val="1155cc"/>
            <w:u w:val="single"/>
            <w:rtl w:val="0"/>
          </w:rPr>
          <w:t xml:space="preserve"> ex-novo</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C7">
      <w:pPr>
        <w:contextualSpacing w:val="0"/>
        <w:rPr>
          <w:b w:val="1"/>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b w:val="1"/>
          <w:rtl w:val="0"/>
        </w:rPr>
        <w:t xml:space="preserve">FASE DI RIUSO</w:t>
      </w:r>
      <w:r w:rsidDel="00000000" w:rsidR="00000000" w:rsidRPr="00000000">
        <w:rPr>
          <w:rtl w:val="0"/>
        </w:rPr>
      </w:r>
    </w:p>
    <w:p w:rsidR="00000000" w:rsidDel="00000000" w:rsidP="00000000" w:rsidRDefault="00000000" w:rsidRPr="00000000" w14:paraId="000001C9">
      <w:pPr>
        <w:numPr>
          <w:ilvl w:val="0"/>
          <w:numId w:val="5"/>
        </w:numPr>
        <w:ind w:left="720" w:hanging="360"/>
        <w:contextualSpacing w:val="1"/>
        <w:rPr>
          <w:u w:val="none"/>
        </w:rPr>
      </w:pPr>
      <w:r w:rsidDel="00000000" w:rsidR="00000000" w:rsidRPr="00000000">
        <w:rPr>
          <w:rtl w:val="0"/>
        </w:rPr>
        <w:t xml:space="preserve">L’amministrazione </w:t>
      </w:r>
      <w:r w:rsidDel="00000000" w:rsidR="00000000" w:rsidRPr="00000000">
        <w:rPr>
          <w:rtl w:val="0"/>
        </w:rPr>
        <w:t xml:space="preserve">“</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 che necessita di un simile software, durante la fase di valutazione comparativa, </w:t>
      </w:r>
      <w:r w:rsidDel="00000000" w:rsidR="00000000" w:rsidRPr="00000000">
        <w:rPr>
          <w:rtl w:val="0"/>
        </w:rPr>
        <w:t xml:space="preserve">trova il software</w:t>
      </w:r>
      <w:r w:rsidDel="00000000" w:rsidR="00000000" w:rsidRPr="00000000">
        <w:rPr>
          <w:rtl w:val="0"/>
        </w:rPr>
        <w:t xml:space="preserve"> messo a riuso dall’amministrazione </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 all’interno di Developers Italia (</w:t>
      </w:r>
      <w:hyperlink w:anchor="_l199wtaqmh1n">
        <w:r w:rsidDel="00000000" w:rsidR="00000000" w:rsidRPr="00000000">
          <w:rPr>
            <w:color w:val="1155cc"/>
            <w:u w:val="single"/>
            <w:rtl w:val="0"/>
          </w:rPr>
          <w:t xml:space="preserve">2.4.1. Fase 2.1: Selezione soluzioni riusabili per la PA</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CA">
      <w:pPr>
        <w:numPr>
          <w:ilvl w:val="0"/>
          <w:numId w:val="5"/>
        </w:numPr>
        <w:ind w:left="720" w:hanging="360"/>
        <w:contextualSpacing w:val="1"/>
        <w:rPr>
          <w:u w:val="none"/>
        </w:rPr>
      </w:pPr>
      <w:r w:rsidDel="00000000" w:rsidR="00000000" w:rsidRPr="00000000">
        <w:rPr>
          <w:rtl w:val="0"/>
        </w:rPr>
        <w:t xml:space="preserve">La licenza aperta consente all’amministrazione </w:t>
      </w:r>
      <w:r w:rsidDel="00000000" w:rsidR="00000000" w:rsidRPr="00000000">
        <w:rPr>
          <w:rtl w:val="0"/>
        </w:rPr>
        <w:t xml:space="preserve">“</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 di acquisire ed utilizzare il software dell’amministrazione </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 senza necessità di sottoscrivere alcuna convenzione, sottostando ai termini della licenza stessa.</w:t>
      </w:r>
    </w:p>
    <w:p w:rsidR="00000000" w:rsidDel="00000000" w:rsidP="00000000" w:rsidRDefault="00000000" w:rsidRPr="00000000" w14:paraId="000001CB">
      <w:pPr>
        <w:numPr>
          <w:ilvl w:val="0"/>
          <w:numId w:val="5"/>
        </w:numPr>
        <w:ind w:left="720" w:hanging="360"/>
        <w:contextualSpacing w:val="1"/>
        <w:rPr>
          <w:u w:val="none"/>
        </w:rPr>
      </w:pPr>
      <w:r w:rsidDel="00000000" w:rsidR="00000000" w:rsidRPr="00000000">
        <w:rPr>
          <w:rtl w:val="0"/>
        </w:rPr>
        <w:t xml:space="preserve">L’amministrazione </w:t>
      </w:r>
      <w:r w:rsidDel="00000000" w:rsidR="00000000" w:rsidRPr="00000000">
        <w:rPr>
          <w:rtl w:val="0"/>
        </w:rPr>
        <w:t xml:space="preserve">“</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 effettua </w:t>
      </w:r>
      <w:r w:rsidDel="00000000" w:rsidR="00000000" w:rsidRPr="00000000">
        <w:rPr>
          <w:rtl w:val="0"/>
        </w:rPr>
        <w:t xml:space="preserve">una valutazione</w:t>
      </w:r>
      <w:r w:rsidDel="00000000" w:rsidR="00000000" w:rsidRPr="00000000">
        <w:rPr>
          <w:rtl w:val="0"/>
        </w:rPr>
        <w:t xml:space="preserve"> dello stato del software e dell’applicabilità al proprio contesto (</w:t>
      </w:r>
      <w:hyperlink w:anchor="_l199wtaqmh1n">
        <w:r w:rsidDel="00000000" w:rsidR="00000000" w:rsidRPr="00000000">
          <w:rPr>
            <w:color w:val="1155cc"/>
            <w:u w:val="single"/>
            <w:rtl w:val="0"/>
          </w:rPr>
          <w:t xml:space="preserve">2.4.1. Fase 2.1: Selezione soluzioni riusabili per la PA</w:t>
        </w:r>
      </w:hyperlink>
      <w:r w:rsidDel="00000000" w:rsidR="00000000" w:rsidRPr="00000000">
        <w:rPr>
          <w:rtl w:val="0"/>
        </w:rPr>
        <w:t xml:space="preserve">), inclusa l’eventuale necessità di una personalizzazione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C">
      <w:pPr>
        <w:numPr>
          <w:ilvl w:val="0"/>
          <w:numId w:val="5"/>
        </w:numPr>
        <w:ind w:left="720" w:hanging="360"/>
        <w:contextualSpacing w:val="1"/>
        <w:rPr>
          <w:u w:val="none"/>
        </w:rPr>
      </w:pPr>
      <w:r w:rsidDel="00000000" w:rsidR="00000000" w:rsidRPr="00000000">
        <w:rPr>
          <w:rtl w:val="0"/>
        </w:rPr>
        <w:t xml:space="preserve">Se il software viene personalizzato, ove possibile, tale personalizzazione (in quanto sviluppo su specifica indicazione dell’amministrazione </w:t>
      </w:r>
      <w:r w:rsidDel="00000000" w:rsidR="00000000" w:rsidRPr="00000000">
        <w:rPr>
          <w:rtl w:val="0"/>
        </w:rPr>
        <w:t xml:space="preserve">“</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 è anch’essa soggetta a quanto prescritto dall’art 69 comma 1, ed è quindi necessario rilasciare il relativo codice sorgente sotto </w:t>
      </w:r>
      <w:r w:rsidDel="00000000" w:rsidR="00000000" w:rsidRPr="00000000">
        <w:rPr>
          <w:b w:val="1"/>
          <w:rtl w:val="0"/>
        </w:rPr>
        <w:t xml:space="preserve">licenza aperta</w:t>
      </w:r>
      <w:r w:rsidDel="00000000" w:rsidR="00000000" w:rsidRPr="00000000">
        <w:rPr>
          <w:rtl w:val="0"/>
        </w:rPr>
        <w:t xml:space="preserve"> (</w:t>
      </w:r>
      <w:hyperlink w:anchor="_1et7pdenl7on">
        <w:r w:rsidDel="00000000" w:rsidR="00000000" w:rsidRPr="00000000">
          <w:rPr>
            <w:color w:val="1155cc"/>
            <w:u w:val="single"/>
            <w:rtl w:val="0"/>
          </w:rPr>
          <w:t xml:space="preserve">3.9.3. Modifiche ad un software sotto licenza aperta</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D">
      <w:pPr>
        <w:ind w:left="0" w:firstLine="0"/>
        <w:contextualSpacing w:val="0"/>
        <w:rPr/>
      </w:pPr>
      <w:r w:rsidDel="00000000" w:rsidR="00000000" w:rsidRPr="00000000">
        <w:rPr>
          <w:rtl w:val="0"/>
        </w:rPr>
      </w:r>
    </w:p>
    <w:p w:rsidR="00000000" w:rsidDel="00000000" w:rsidP="00000000" w:rsidRDefault="00000000" w:rsidRPr="00000000" w14:paraId="000001CE">
      <w:pPr>
        <w:ind w:left="0" w:firstLine="0"/>
        <w:contextualSpacing w:val="0"/>
        <w:rPr/>
      </w:pPr>
      <w:r w:rsidDel="00000000" w:rsidR="00000000" w:rsidRPr="00000000">
        <w:rPr>
          <w:rtl w:val="0"/>
        </w:rPr>
        <w:t xml:space="preserve">Il modello del riuso tramite </w:t>
      </w:r>
      <w:r w:rsidDel="00000000" w:rsidR="00000000" w:rsidRPr="00000000">
        <w:rPr>
          <w:rtl w:val="0"/>
        </w:rPr>
        <w:t xml:space="preserve">software </w:t>
      </w:r>
      <w:r w:rsidDel="00000000" w:rsidR="00000000" w:rsidRPr="00000000">
        <w:rPr>
          <w:rtl w:val="0"/>
        </w:rPr>
        <w:t xml:space="preserve">Open Source</w:t>
      </w:r>
      <w:r w:rsidDel="00000000" w:rsidR="00000000" w:rsidRPr="00000000">
        <w:rPr>
          <w:rtl w:val="0"/>
        </w:rPr>
        <w:t xml:space="preserve"> consente quindi di trovare un software, valutarlo e personalizzarlo </w:t>
      </w:r>
      <w:r w:rsidDel="00000000" w:rsidR="00000000" w:rsidRPr="00000000">
        <w:rPr>
          <w:b w:val="1"/>
          <w:rtl w:val="0"/>
        </w:rPr>
        <w:t xml:space="preserve">senza </w:t>
      </w:r>
      <w:r w:rsidDel="00000000" w:rsidR="00000000" w:rsidRPr="00000000">
        <w:rPr>
          <w:b w:val="1"/>
          <w:rtl w:val="0"/>
        </w:rPr>
        <w:t xml:space="preserve">stipulare alcuna convenzione</w:t>
      </w:r>
      <w:r w:rsidDel="00000000" w:rsidR="00000000" w:rsidRPr="00000000">
        <w:rPr>
          <w:b w:val="1"/>
          <w:rtl w:val="0"/>
        </w:rPr>
        <w:t xml:space="preserve"> </w:t>
      </w:r>
      <w:r w:rsidDel="00000000" w:rsidR="00000000" w:rsidRPr="00000000">
        <w:rPr>
          <w:rtl w:val="0"/>
        </w:rPr>
        <w:t xml:space="preserve">con l’amministrazione che ha messo a riuso il software stesso</w:t>
      </w:r>
      <w:r w:rsidDel="00000000" w:rsidR="00000000" w:rsidRPr="00000000">
        <w:rPr>
          <w:rtl w:val="0"/>
        </w:rPr>
        <w:t xml:space="preserve">, oltre all’accettazione della licenza Open Source che si perfeziona con il semplice download</w:t>
      </w:r>
      <w:r w:rsidDel="00000000" w:rsidR="00000000" w:rsidRPr="00000000">
        <w:rPr>
          <w:rtl w:val="0"/>
        </w:rPr>
        <w:t xml:space="preserve">. </w:t>
      </w:r>
      <w:r w:rsidDel="00000000" w:rsidR="00000000" w:rsidRPr="00000000">
        <w:rPr>
          <w:rtl w:val="0"/>
        </w:rPr>
        <w:t xml:space="preserve">Inoltre, </w:t>
      </w:r>
      <w:r w:rsidDel="00000000" w:rsidR="00000000" w:rsidRPr="00000000">
        <w:rPr>
          <w:rtl w:val="0"/>
        </w:rPr>
        <w:t xml:space="preserve"> il software è disponibile online e non è quindi necessaria alcuna richiesta di accesso.</w:t>
      </w:r>
    </w:p>
    <w:p w:rsidR="00000000" w:rsidDel="00000000" w:rsidP="00000000" w:rsidRDefault="00000000" w:rsidRPr="00000000" w14:paraId="000001CF">
      <w:pPr>
        <w:ind w:left="0" w:firstLine="0"/>
        <w:contextualSpacing w:val="0"/>
        <w:rPr>
          <w:i w:val="1"/>
          <w:highlight w:val="red"/>
        </w:rPr>
      </w:pPr>
      <w:r w:rsidDel="00000000" w:rsidR="00000000" w:rsidRPr="00000000">
        <w:rPr>
          <w:rtl w:val="0"/>
        </w:rPr>
        <w:t xml:space="preserve">È importante però considerare che il software potrebbe non essere “pronto all’uso”. </w:t>
      </w:r>
      <w:r w:rsidDel="00000000" w:rsidR="00000000" w:rsidRPr="00000000">
        <w:rPr>
          <w:rtl w:val="0"/>
        </w:rPr>
        <w:t xml:space="preserve">L’amministrazione potrebbe quindi avere necessità di un intervento tecnico </w:t>
      </w:r>
      <w:r w:rsidDel="00000000" w:rsidR="00000000" w:rsidRPr="00000000">
        <w:rPr>
          <w:rtl w:val="0"/>
        </w:rPr>
        <w:t xml:space="preserve">per </w:t>
      </w:r>
      <w:r w:rsidDel="00000000" w:rsidR="00000000" w:rsidRPr="00000000">
        <w:rPr>
          <w:rtl w:val="0"/>
        </w:rPr>
        <w:t xml:space="preserve">installare il software, </w:t>
      </w:r>
      <w:r w:rsidDel="00000000" w:rsidR="00000000" w:rsidRPr="00000000">
        <w:rPr>
          <w:rtl w:val="0"/>
        </w:rPr>
        <w:t xml:space="preserve">adattarlo</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le proprie esigenze</w:t>
      </w:r>
      <w:r w:rsidDel="00000000" w:rsidR="00000000" w:rsidRPr="00000000">
        <w:rPr>
          <w:rtl w:val="0"/>
        </w:rPr>
        <w:t xml:space="preserve">, </w:t>
      </w:r>
      <w:r w:rsidDel="00000000" w:rsidR="00000000" w:rsidRPr="00000000">
        <w:rPr>
          <w:rtl w:val="0"/>
        </w:rPr>
        <w:t xml:space="preserve">formare il</w:t>
      </w:r>
      <w:r w:rsidDel="00000000" w:rsidR="00000000" w:rsidRPr="00000000">
        <w:rPr>
          <w:rtl w:val="0"/>
        </w:rPr>
        <w:t xml:space="preserve"> personale che dovrà usarlo, avere a disposizione supporto e manutenzione.</w:t>
      </w:r>
      <w:r w:rsidDel="00000000" w:rsidR="00000000" w:rsidRPr="00000000">
        <w:rPr>
          <w:rtl w:val="0"/>
        </w:rPr>
        <w:t xml:space="preserve"> Per tutti questi interventi, l’amministrazione </w:t>
      </w:r>
      <w:r w:rsidDel="00000000" w:rsidR="00000000" w:rsidRPr="00000000">
        <w:rPr>
          <w:b w:val="1"/>
          <w:rtl w:val="0"/>
        </w:rPr>
        <w:t xml:space="preserve">può</w:t>
      </w:r>
      <w:r w:rsidDel="00000000" w:rsidR="00000000" w:rsidRPr="00000000">
        <w:rPr>
          <w:b w:val="1"/>
          <w:rtl w:val="0"/>
        </w:rPr>
        <w:t xml:space="preserve"> usare proprie risorse o forniture</w:t>
      </w:r>
      <w:r w:rsidDel="00000000" w:rsidR="00000000" w:rsidRPr="00000000">
        <w:rPr>
          <w:rtl w:val="0"/>
        </w:rPr>
        <w:t xml:space="preserve">, poiché nessun vincolo da questo punto di vista è imposto all’amministrazione che ha realizzato il software e lo ha messo a riuso.</w:t>
      </w:r>
      <w:r w:rsidDel="00000000" w:rsidR="00000000" w:rsidRPr="00000000">
        <w:rPr>
          <w:rtl w:val="0"/>
        </w:rPr>
      </w:r>
    </w:p>
    <w:p w:rsidR="00000000" w:rsidDel="00000000" w:rsidP="00000000" w:rsidRDefault="00000000" w:rsidRPr="00000000" w14:paraId="000001D0">
      <w:pPr>
        <w:pStyle w:val="Heading2"/>
        <w:contextualSpacing w:val="0"/>
        <w:rPr>
          <w:sz w:val="26"/>
          <w:szCs w:val="26"/>
        </w:rPr>
      </w:pPr>
      <w:bookmarkStart w:colFirst="0" w:colLast="0" w:name="_q3aeoitm0yz" w:id="39"/>
      <w:bookmarkEnd w:id="39"/>
      <w:r w:rsidDel="00000000" w:rsidR="00000000" w:rsidRPr="00000000">
        <w:rPr>
          <w:sz w:val="26"/>
          <w:szCs w:val="26"/>
          <w:rtl w:val="0"/>
        </w:rPr>
        <w:t xml:space="preserve">3.3. Developers Italia e </w:t>
      </w:r>
      <w:r w:rsidDel="00000000" w:rsidR="00000000" w:rsidRPr="00000000">
        <w:rPr>
          <w:sz w:val="26"/>
          <w:szCs w:val="26"/>
          <w:rtl w:val="0"/>
        </w:rPr>
        <w:t xml:space="preserve">la ricerca di software in riuso</w:t>
      </w: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t xml:space="preserve">Il modello di riuso sopra delineato è reso possibile dalla piattaforma Developers Italia di AgID.</w:t>
      </w:r>
    </w:p>
    <w:p w:rsidR="00000000" w:rsidDel="00000000" w:rsidP="00000000" w:rsidRDefault="00000000" w:rsidRPr="00000000" w14:paraId="000001D2">
      <w:pPr>
        <w:contextualSpacing w:val="0"/>
        <w:rPr/>
      </w:pPr>
      <w:r w:rsidDel="00000000" w:rsidR="00000000" w:rsidRPr="00000000">
        <w:rPr>
          <w:rtl w:val="0"/>
        </w:rPr>
        <w:t xml:space="preserve">All’interno della piattaforma, viene resa disponibile una sezione dedicata al software reso disponibile per il riuso dalle amministrazioni. In particolare:</w:t>
      </w:r>
    </w:p>
    <w:p w:rsidR="00000000" w:rsidDel="00000000" w:rsidP="00000000" w:rsidRDefault="00000000" w:rsidRPr="00000000" w14:paraId="000001D3">
      <w:pPr>
        <w:numPr>
          <w:ilvl w:val="0"/>
          <w:numId w:val="23"/>
        </w:numPr>
        <w:ind w:left="720" w:hanging="360"/>
        <w:contextualSpacing w:val="1"/>
        <w:rPr>
          <w:b w:val="0"/>
          <w:sz w:val="26"/>
          <w:szCs w:val="26"/>
        </w:rPr>
      </w:pPr>
      <w:r w:rsidDel="00000000" w:rsidR="00000000" w:rsidRPr="00000000">
        <w:rPr>
          <w:rtl w:val="0"/>
        </w:rPr>
        <w:t xml:space="preserve">È disponibile </w:t>
      </w:r>
      <w:r w:rsidDel="00000000" w:rsidR="00000000" w:rsidRPr="00000000">
        <w:rPr>
          <w:rtl w:val="0"/>
        </w:rPr>
        <w:t xml:space="preserve">un “motore di ricerca” del software in riuso</w:t>
      </w:r>
      <w:r w:rsidDel="00000000" w:rsidR="00000000" w:rsidRPr="00000000">
        <w:rPr>
          <w:rtl w:val="0"/>
        </w:rPr>
        <w:t xml:space="preserve">. Tramite questo motore, l’amministrazione potrà cercare software libero rilasciato </w:t>
      </w:r>
      <w:r w:rsidDel="00000000" w:rsidR="00000000" w:rsidRPr="00000000">
        <w:rPr>
          <w:rtl w:val="0"/>
        </w:rPr>
        <w:t xml:space="preserve">su Internet</w:t>
      </w:r>
      <w:r w:rsidDel="00000000" w:rsidR="00000000" w:rsidRPr="00000000">
        <w:rPr>
          <w:rtl w:val="0"/>
        </w:rPr>
        <w:t xml:space="preserve"> da altre amministrazioni, utilizzando strumenti di consultazione messi a disposizione dalla piattaforma (es: filtri per tipologia di software, tipologia di amministrazione di riferimento).</w:t>
      </w:r>
    </w:p>
    <w:p w:rsidR="00000000" w:rsidDel="00000000" w:rsidP="00000000" w:rsidRDefault="00000000" w:rsidRPr="00000000" w14:paraId="000001D4">
      <w:pPr>
        <w:numPr>
          <w:ilvl w:val="0"/>
          <w:numId w:val="23"/>
        </w:numPr>
        <w:ind w:left="720" w:hanging="360"/>
        <w:contextualSpacing w:val="1"/>
        <w:rPr>
          <w:b w:val="0"/>
          <w:sz w:val="26"/>
          <w:szCs w:val="26"/>
        </w:rPr>
      </w:pPr>
      <w:r w:rsidDel="00000000" w:rsidR="00000000" w:rsidRPr="00000000">
        <w:rPr>
          <w:rtl w:val="0"/>
        </w:rPr>
        <w:t xml:space="preserve">È disponibile una modalità per </w:t>
      </w:r>
      <w:r w:rsidDel="00000000" w:rsidR="00000000" w:rsidRPr="00000000">
        <w:rPr>
          <w:rtl w:val="0"/>
        </w:rPr>
        <w:t xml:space="preserve">“registrare” in Developers Italia</w:t>
      </w:r>
      <w:r w:rsidDel="00000000" w:rsidR="00000000" w:rsidRPr="00000000">
        <w:rPr>
          <w:rtl w:val="0"/>
        </w:rPr>
        <w:t xml:space="preserve"> il software delle amministrazioni rilasciato in modalità Open Source ai fini del riuso, perché diventi facilmente individuabile da parte di altre amministrazioni.</w:t>
      </w:r>
    </w:p>
    <w:p w:rsidR="00000000" w:rsidDel="00000000" w:rsidP="00000000" w:rsidRDefault="00000000" w:rsidRPr="00000000" w14:paraId="000001D5">
      <w:pPr>
        <w:pStyle w:val="Heading2"/>
        <w:contextualSpacing w:val="0"/>
        <w:rPr/>
      </w:pPr>
      <w:bookmarkStart w:colFirst="0" w:colLast="0" w:name="_5jo9llbain5s" w:id="40"/>
      <w:bookmarkEnd w:id="40"/>
      <w:r w:rsidDel="00000000" w:rsidR="00000000" w:rsidRPr="00000000">
        <w:rPr>
          <w:rtl w:val="0"/>
        </w:rPr>
        <w:t xml:space="preserve">3.4. Processo di messa a riuso del software sotto licenza aperta</w:t>
      </w: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t xml:space="preserve">Il processo di messa a riuso è il seguente:</w:t>
      </w:r>
    </w:p>
    <w:p w:rsidR="00000000" w:rsidDel="00000000" w:rsidP="00000000" w:rsidRDefault="00000000" w:rsidRPr="00000000" w14:paraId="000001D8">
      <w:pPr>
        <w:numPr>
          <w:ilvl w:val="0"/>
          <w:numId w:val="33"/>
        </w:numPr>
        <w:ind w:left="720" w:hanging="360"/>
        <w:contextualSpacing w:val="1"/>
        <w:rPr/>
      </w:pPr>
      <w:r w:rsidDel="00000000" w:rsidR="00000000" w:rsidRPr="00000000">
        <w:rPr>
          <w:rtl w:val="0"/>
        </w:rPr>
        <w:t xml:space="preserve">L’amministrazione individua uno </w:t>
      </w:r>
      <w:r w:rsidDel="00000000" w:rsidR="00000000" w:rsidRPr="00000000">
        <w:rPr>
          <w:b w:val="1"/>
          <w:i w:val="1"/>
          <w:rtl w:val="0"/>
        </w:rPr>
        <w:t xml:space="preserve">strumento di code hosting</w:t>
      </w:r>
      <w:r w:rsidDel="00000000" w:rsidR="00000000" w:rsidRPr="00000000">
        <w:rPr>
          <w:i w:val="1"/>
          <w:rtl w:val="0"/>
        </w:rPr>
        <w:t xml:space="preserve">.</w:t>
      </w:r>
      <w:r w:rsidDel="00000000" w:rsidR="00000000" w:rsidRPr="00000000">
        <w:rPr>
          <w:rtl w:val="0"/>
        </w:rPr>
        <w:t xml:space="preserve"> Una volta identificato lo strumento, può essere utilizzato per tutto il software che deve essere messo a riuso (</w:t>
      </w:r>
      <w:hyperlink w:anchor="_ht1ooxj37iya">
        <w:r w:rsidDel="00000000" w:rsidR="00000000" w:rsidRPr="00000000">
          <w:rPr>
            <w:color w:val="1155cc"/>
            <w:u w:val="single"/>
            <w:rtl w:val="0"/>
          </w:rPr>
          <w:t xml:space="preserve">3</w:t>
        </w:r>
      </w:hyperlink>
      <w:hyperlink w:anchor="_ht1ooxj37iya">
        <w:r w:rsidDel="00000000" w:rsidR="00000000" w:rsidRPr="00000000">
          <w:rPr>
            <w:color w:val="1155cc"/>
            <w:u w:val="single"/>
            <w:rtl w:val="0"/>
          </w:rPr>
          <w:t xml:space="preserve">.4.1. Scelta di uno strumento di code hosting</w:t>
        </w:r>
      </w:hyperlink>
      <w:r w:rsidDel="00000000" w:rsidR="00000000" w:rsidRPr="00000000">
        <w:rPr>
          <w:rtl w:val="0"/>
        </w:rPr>
        <w:t xml:space="preserve">)</w:t>
      </w:r>
    </w:p>
    <w:p w:rsidR="00000000" w:rsidDel="00000000" w:rsidP="00000000" w:rsidRDefault="00000000" w:rsidRPr="00000000" w14:paraId="000001D9">
      <w:pPr>
        <w:numPr>
          <w:ilvl w:val="0"/>
          <w:numId w:val="33"/>
        </w:numPr>
        <w:ind w:left="720" w:hanging="360"/>
        <w:contextualSpacing w:val="1"/>
        <w:rPr/>
      </w:pPr>
      <w:r w:rsidDel="00000000" w:rsidR="00000000" w:rsidRPr="00000000">
        <w:rPr>
          <w:rtl w:val="0"/>
        </w:rPr>
        <w:t xml:space="preserve">L’amministrazione sceglie una licenza aperta da utilizzare (</w:t>
      </w:r>
      <w:hyperlink w:anchor="_mwql6rxcmfwo">
        <w:r w:rsidDel="00000000" w:rsidR="00000000" w:rsidRPr="00000000">
          <w:rPr>
            <w:color w:val="1155cc"/>
            <w:u w:val="single"/>
            <w:rtl w:val="0"/>
          </w:rPr>
          <w:t xml:space="preserve">3.5. Licenze aperte e scelta di una licenza</w:t>
        </w:r>
      </w:hyperlink>
      <w:r w:rsidDel="00000000" w:rsidR="00000000" w:rsidRPr="00000000">
        <w:rPr>
          <w:rtl w:val="0"/>
        </w:rPr>
        <w:t xml:space="preserve">) </w:t>
      </w:r>
    </w:p>
    <w:p w:rsidR="00000000" w:rsidDel="00000000" w:rsidP="00000000" w:rsidRDefault="00000000" w:rsidRPr="00000000" w14:paraId="000001DA">
      <w:pPr>
        <w:numPr>
          <w:ilvl w:val="0"/>
          <w:numId w:val="33"/>
        </w:numPr>
        <w:ind w:left="720" w:hanging="360"/>
        <w:contextualSpacing w:val="1"/>
        <w:rPr/>
      </w:pPr>
      <w:r w:rsidDel="00000000" w:rsidR="00000000" w:rsidRPr="00000000">
        <w:rPr>
          <w:rtl w:val="0"/>
        </w:rPr>
        <w:t xml:space="preserve">L’amministrazione, utilizzando proprie risorse oppure tramite un appalto, pubblica il codice sorgente completo del software e la </w:t>
      </w:r>
      <w:r w:rsidDel="00000000" w:rsidR="00000000" w:rsidRPr="00000000">
        <w:rPr>
          <w:rtl w:val="0"/>
        </w:rPr>
        <w:t xml:space="preserve">relativa </w:t>
      </w:r>
      <w:r w:rsidDel="00000000" w:rsidR="00000000" w:rsidRPr="00000000">
        <w:rPr>
          <w:rtl w:val="0"/>
        </w:rPr>
        <w:t xml:space="preserve">documentazione tecnica sullo strumento di code hosting. Questo processo tecnologico è descritto in </w:t>
      </w:r>
      <w:hyperlink w:anchor="_asixc2fswywi">
        <w:r w:rsidDel="00000000" w:rsidR="00000000" w:rsidRPr="00000000">
          <w:rPr>
            <w:color w:val="1155cc"/>
            <w:u w:val="single"/>
            <w:rtl w:val="0"/>
          </w:rPr>
          <w:t xml:space="preserve">4.2. Guida alla pubblicazione di software Open Source</w:t>
        </w:r>
      </w:hyperlink>
      <w:r w:rsidDel="00000000" w:rsidR="00000000" w:rsidRPr="00000000">
        <w:rPr>
          <w:rtl w:val="0"/>
        </w:rPr>
        <w:t xml:space="preserve">,</w:t>
      </w:r>
      <w:r w:rsidDel="00000000" w:rsidR="00000000" w:rsidRPr="00000000">
        <w:rPr>
          <w:rtl w:val="0"/>
        </w:rPr>
        <w:t xml:space="preserve"> allegata a queste linee guida. La guida è scritta in modo da poter essere allegata ad un capitolato tecnico di gara, per facilitare l’acquisizione di un servizio</w:t>
      </w:r>
      <w:r w:rsidDel="00000000" w:rsidR="00000000" w:rsidRPr="00000000">
        <w:rPr>
          <w:rtl w:val="0"/>
        </w:rPr>
        <w:t xml:space="preserve"> demandando al fornitore gli adempimenti richiesti dalle presenti linee guida</w:t>
      </w:r>
      <w:r w:rsidDel="00000000" w:rsidR="00000000" w:rsidRPr="00000000">
        <w:rPr>
          <w:rtl w:val="0"/>
        </w:rPr>
        <w:t xml:space="preserve">.</w:t>
      </w:r>
    </w:p>
    <w:p w:rsidR="00000000" w:rsidDel="00000000" w:rsidP="00000000" w:rsidRDefault="00000000" w:rsidRPr="00000000" w14:paraId="000001DB">
      <w:pPr>
        <w:numPr>
          <w:ilvl w:val="0"/>
          <w:numId w:val="33"/>
        </w:numPr>
        <w:ind w:left="720" w:hanging="360"/>
        <w:contextualSpacing w:val="1"/>
        <w:rPr>
          <w:u w:val="none"/>
        </w:rPr>
      </w:pPr>
      <w:r w:rsidDel="00000000" w:rsidR="00000000" w:rsidRPr="00000000">
        <w:rPr>
          <w:rtl w:val="0"/>
        </w:rPr>
        <w:t xml:space="preserve">L’amministrazione “registra” il software </w:t>
      </w:r>
      <w:r w:rsidDel="00000000" w:rsidR="00000000" w:rsidRPr="00000000">
        <w:rPr>
          <w:rtl w:val="0"/>
        </w:rPr>
        <w:t xml:space="preserve">sulla piattaforma</w:t>
      </w:r>
      <w:r w:rsidDel="00000000" w:rsidR="00000000" w:rsidRPr="00000000">
        <w:rPr>
          <w:rtl w:val="0"/>
        </w:rPr>
        <w:t xml:space="preserve"> Developers Italia, così </w:t>
      </w:r>
      <w:r w:rsidDel="00000000" w:rsidR="00000000" w:rsidRPr="00000000">
        <w:rPr>
          <w:rtl w:val="0"/>
        </w:rPr>
        <w:t xml:space="preserve">che sia indicizzato</w:t>
      </w:r>
      <w:r w:rsidDel="00000000" w:rsidR="00000000" w:rsidRPr="00000000">
        <w:rPr>
          <w:rtl w:val="0"/>
        </w:rPr>
        <w:t xml:space="preserve"> dal motore di ricerca e </w:t>
      </w:r>
      <w:r w:rsidDel="00000000" w:rsidR="00000000" w:rsidRPr="00000000">
        <w:rPr>
          <w:rtl w:val="0"/>
        </w:rPr>
        <w:t xml:space="preserve">reso</w:t>
      </w:r>
      <w:r w:rsidDel="00000000" w:rsidR="00000000" w:rsidRPr="00000000">
        <w:rPr>
          <w:rtl w:val="0"/>
        </w:rPr>
        <w:t xml:space="preserve"> visibile alle altre amministrazioni che cercano software in riuso.</w:t>
      </w:r>
    </w:p>
    <w:p w:rsidR="00000000" w:rsidDel="00000000" w:rsidP="00000000" w:rsidRDefault="00000000" w:rsidRPr="00000000" w14:paraId="000001DC">
      <w:pPr>
        <w:ind w:left="0" w:firstLine="0"/>
        <w:contextualSpacing w:val="0"/>
        <w:rPr/>
      </w:pPr>
      <w:r w:rsidDel="00000000" w:rsidR="00000000" w:rsidRPr="00000000">
        <w:rPr>
          <w:rtl w:val="0"/>
        </w:rPr>
        <w:t xml:space="preserve">Il processo qui delineato è valido sia per il software esistente di proprietà delle amministrazioni (3</w:t>
      </w:r>
      <w:hyperlink w:anchor="_4ri0leplqeqp">
        <w:r w:rsidDel="00000000" w:rsidR="00000000" w:rsidRPr="00000000">
          <w:rPr>
            <w:color w:val="1155cc"/>
            <w:u w:val="single"/>
            <w:rtl w:val="0"/>
          </w:rPr>
          <w:t xml:space="preserve">.6. Rilascio di software esistente sotto licenza aperta</w:t>
        </w:r>
      </w:hyperlink>
      <w:r w:rsidDel="00000000" w:rsidR="00000000" w:rsidRPr="00000000">
        <w:rPr>
          <w:rtl w:val="0"/>
        </w:rPr>
        <w:t xml:space="preserve">), sia per il software che verrà realizzato in futuro (</w:t>
      </w:r>
      <w:hyperlink w:anchor="_jdyd23vco9ts">
        <w:r w:rsidDel="00000000" w:rsidR="00000000" w:rsidRPr="00000000">
          <w:rPr>
            <w:color w:val="1155cc"/>
            <w:u w:val="single"/>
            <w:rtl w:val="0"/>
          </w:rPr>
          <w:t xml:space="preserve">3.7. Sviluppo di software ex-novo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D">
      <w:pPr>
        <w:pStyle w:val="Heading3"/>
        <w:contextualSpacing w:val="0"/>
        <w:rPr>
          <w:color w:val="000000"/>
          <w:sz w:val="26"/>
          <w:szCs w:val="26"/>
        </w:rPr>
      </w:pPr>
      <w:bookmarkStart w:colFirst="0" w:colLast="0" w:name="_ht1ooxj37iya" w:id="41"/>
      <w:bookmarkEnd w:id="41"/>
      <w:r w:rsidDel="00000000" w:rsidR="00000000" w:rsidRPr="00000000">
        <w:rPr>
          <w:color w:val="000000"/>
          <w:sz w:val="26"/>
          <w:szCs w:val="26"/>
          <w:rtl w:val="0"/>
        </w:rPr>
        <w:t xml:space="preserve">3.4.1. Scelta di uno strumento di code hosting</w:t>
      </w:r>
    </w:p>
    <w:p w:rsidR="00000000" w:rsidDel="00000000" w:rsidP="00000000" w:rsidRDefault="00000000" w:rsidRPr="00000000" w14:paraId="000001DE">
      <w:pPr>
        <w:contextualSpacing w:val="0"/>
        <w:rPr/>
      </w:pPr>
      <w:r w:rsidDel="00000000" w:rsidR="00000000" w:rsidRPr="00000000">
        <w:rPr>
          <w:rtl w:val="0"/>
        </w:rPr>
        <w:t xml:space="preserve">Il rilascio di un software deve avvenire mediante uno strumento di code hosting, specializzato nell’ospitare e mettere a disposizione il software distribuito sotto licenza aperta. </w:t>
      </w:r>
      <w:r w:rsidDel="00000000" w:rsidR="00000000" w:rsidRPr="00000000">
        <w:rPr>
          <w:rtl w:val="0"/>
        </w:rPr>
        <w:t xml:space="preserve">Esistono numerose soluzioni sul mercato, sia gratuite sia commerciali.</w:t>
      </w: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tl w:val="0"/>
        </w:rPr>
        <w:t xml:space="preserve">Poiché il fine del comma 1 dell’articolo 69 è quello di favorire il riuso tra amministrazioni, è necessario che lo strumento segua le best-practice in termini di funzionalità per la pubblicazione del codice sorgente, onde non causare costi aggiuntivi alle amministrazioni che vogliano trovare ed utilizzare il software. </w:t>
      </w:r>
    </w:p>
    <w:p w:rsidR="00000000" w:rsidDel="00000000" w:rsidP="00000000" w:rsidRDefault="00000000" w:rsidRPr="00000000" w14:paraId="000001E0">
      <w:pPr>
        <w:contextualSpacing w:val="0"/>
        <w:rPr/>
      </w:pPr>
      <w:r w:rsidDel="00000000" w:rsidR="00000000" w:rsidRPr="00000000">
        <w:rPr>
          <w:rtl w:val="0"/>
        </w:rPr>
        <w:t xml:space="preserve">In particolare, lo strumento dovrà necessariamente avere almeno le seguenti funzionalità:</w:t>
      </w:r>
    </w:p>
    <w:p w:rsidR="00000000" w:rsidDel="00000000" w:rsidP="00000000" w:rsidRDefault="00000000" w:rsidRPr="00000000" w14:paraId="000001E1">
      <w:pPr>
        <w:numPr>
          <w:ilvl w:val="0"/>
          <w:numId w:val="35"/>
        </w:numPr>
        <w:spacing w:after="180" w:before="180" w:lineRule="auto"/>
        <w:ind w:left="720" w:hanging="360"/>
        <w:contextualSpacing w:val="1"/>
        <w:jc w:val="left"/>
        <w:rPr>
          <w:color w:val="000000"/>
          <w:sz w:val="26"/>
          <w:szCs w:val="26"/>
        </w:rPr>
      </w:pPr>
      <w:r w:rsidDel="00000000" w:rsidR="00000000" w:rsidRPr="00000000">
        <w:rPr>
          <w:rtl w:val="0"/>
        </w:rPr>
        <w:t xml:space="preserve">Accesso libero in lettura al codice sorgente, senza autenticazione</w:t>
      </w:r>
      <w:r w:rsidDel="00000000" w:rsidR="00000000" w:rsidRPr="00000000">
        <w:rPr>
          <w:rtl w:val="0"/>
        </w:rPr>
        <w:t xml:space="preserve">;</w:t>
      </w:r>
    </w:p>
    <w:p w:rsidR="00000000" w:rsidDel="00000000" w:rsidP="00000000" w:rsidRDefault="00000000" w:rsidRPr="00000000" w14:paraId="000001E2">
      <w:pPr>
        <w:numPr>
          <w:ilvl w:val="0"/>
          <w:numId w:val="35"/>
        </w:numPr>
        <w:spacing w:after="180" w:before="180" w:lineRule="auto"/>
        <w:ind w:left="720" w:hanging="360"/>
        <w:contextualSpacing w:val="1"/>
        <w:jc w:val="left"/>
        <w:rPr>
          <w:u w:val="none"/>
        </w:rPr>
      </w:pPr>
      <w:r w:rsidDel="00000000" w:rsidR="00000000" w:rsidRPr="00000000">
        <w:rPr>
          <w:rtl w:val="0"/>
        </w:rPr>
        <w:t xml:space="preserve">Registrazione gratuita e libera, aperta al pubblico;</w:t>
      </w:r>
    </w:p>
    <w:p w:rsidR="00000000" w:rsidDel="00000000" w:rsidP="00000000" w:rsidRDefault="00000000" w:rsidRPr="00000000" w14:paraId="000001E3">
      <w:pPr>
        <w:numPr>
          <w:ilvl w:val="0"/>
          <w:numId w:val="35"/>
        </w:numPr>
        <w:spacing w:after="180" w:before="180" w:lineRule="auto"/>
        <w:ind w:left="720" w:hanging="360"/>
        <w:contextualSpacing w:val="1"/>
        <w:jc w:val="left"/>
        <w:rPr>
          <w:color w:val="000000"/>
          <w:sz w:val="26"/>
          <w:szCs w:val="26"/>
        </w:rPr>
      </w:pPr>
      <w:r w:rsidDel="00000000" w:rsidR="00000000" w:rsidRPr="00000000">
        <w:rPr>
          <w:rtl w:val="0"/>
        </w:rPr>
        <w:t xml:space="preserve">Interfaccia web per la lettura e navigazione del codice e della relativa documentazione;</w:t>
      </w:r>
    </w:p>
    <w:p w:rsidR="00000000" w:rsidDel="00000000" w:rsidP="00000000" w:rsidRDefault="00000000" w:rsidRPr="00000000" w14:paraId="000001E4">
      <w:pPr>
        <w:numPr>
          <w:ilvl w:val="0"/>
          <w:numId w:val="35"/>
        </w:numPr>
        <w:spacing w:after="180" w:before="180" w:lineRule="auto"/>
        <w:ind w:left="720" w:hanging="360"/>
        <w:contextualSpacing w:val="1"/>
        <w:jc w:val="left"/>
        <w:rPr>
          <w:color w:val="000000"/>
          <w:sz w:val="26"/>
          <w:szCs w:val="26"/>
        </w:rPr>
      </w:pPr>
      <w:r w:rsidDel="00000000" w:rsidR="00000000" w:rsidRPr="00000000">
        <w:rPr>
          <w:rtl w:val="0"/>
        </w:rPr>
        <w:t xml:space="preserve">Utilizzo di un sistema di controllo di versione con la funzionalità di gestione di rami paralleli di sviluppo (</w:t>
      </w:r>
      <w:r w:rsidDel="00000000" w:rsidR="00000000" w:rsidRPr="00000000">
        <w:rPr>
          <w:i w:val="1"/>
          <w:rtl w:val="0"/>
        </w:rPr>
        <w:t xml:space="preserve">branch)</w:t>
      </w:r>
      <w:r w:rsidDel="00000000" w:rsidR="00000000" w:rsidRPr="00000000">
        <w:rPr>
          <w:rtl w:val="0"/>
        </w:rPr>
        <w:t xml:space="preserve">;</w:t>
      </w:r>
    </w:p>
    <w:p w:rsidR="00000000" w:rsidDel="00000000" w:rsidP="00000000" w:rsidRDefault="00000000" w:rsidRPr="00000000" w14:paraId="000001E5">
      <w:pPr>
        <w:numPr>
          <w:ilvl w:val="0"/>
          <w:numId w:val="35"/>
        </w:numPr>
        <w:spacing w:after="180" w:before="180" w:lineRule="auto"/>
        <w:ind w:left="720" w:hanging="360"/>
        <w:contextualSpacing w:val="1"/>
        <w:jc w:val="left"/>
        <w:rPr>
          <w:color w:val="000000"/>
          <w:sz w:val="26"/>
          <w:szCs w:val="26"/>
        </w:rPr>
      </w:pPr>
      <w:r w:rsidDel="00000000" w:rsidR="00000000" w:rsidRPr="00000000">
        <w:rPr>
          <w:rtl w:val="0"/>
        </w:rPr>
        <w:t xml:space="preserve">Sistema di segnalazioni (</w:t>
      </w:r>
      <w:r w:rsidDel="00000000" w:rsidR="00000000" w:rsidRPr="00000000">
        <w:rPr>
          <w:i w:val="1"/>
          <w:rtl w:val="0"/>
        </w:rPr>
        <w:t xml:space="preserve">issue tracker)</w:t>
      </w:r>
      <w:r w:rsidDel="00000000" w:rsidR="00000000" w:rsidRPr="00000000">
        <w:rPr>
          <w:rtl w:val="0"/>
        </w:rPr>
        <w:t xml:space="preserve"> aperto al pubblico in lettura senza autenticazione e in scrittura dietro autenticazione;</w:t>
      </w:r>
    </w:p>
    <w:p w:rsidR="00000000" w:rsidDel="00000000" w:rsidP="00000000" w:rsidRDefault="00000000" w:rsidRPr="00000000" w14:paraId="000001E6">
      <w:pPr>
        <w:numPr>
          <w:ilvl w:val="0"/>
          <w:numId w:val="35"/>
        </w:numPr>
        <w:spacing w:after="180" w:before="180" w:lineRule="auto"/>
        <w:ind w:left="720" w:hanging="360"/>
        <w:contextualSpacing w:val="1"/>
        <w:jc w:val="left"/>
        <w:rPr>
          <w:color w:val="000000"/>
          <w:sz w:val="26"/>
          <w:szCs w:val="26"/>
        </w:rPr>
      </w:pPr>
      <w:r w:rsidDel="00000000" w:rsidR="00000000" w:rsidRPr="00000000">
        <w:rPr>
          <w:rtl w:val="0"/>
        </w:rPr>
        <w:t xml:space="preserve">Implementazione di almeno un flusso di invio modifiche, revisione del codice (</w:t>
      </w:r>
      <w:r w:rsidDel="00000000" w:rsidR="00000000" w:rsidRPr="00000000">
        <w:rPr>
          <w:i w:val="1"/>
          <w:rtl w:val="0"/>
        </w:rPr>
        <w:t xml:space="preserve">code review</w:t>
      </w:r>
      <w:r w:rsidDel="00000000" w:rsidR="00000000" w:rsidRPr="00000000">
        <w:rPr>
          <w:rtl w:val="0"/>
        </w:rPr>
        <w:t xml:space="preserve">), e integrazione della modifica, completamente gestito dallo strumento, aperto al pubblico</w:t>
      </w:r>
      <w:r w:rsidDel="00000000" w:rsidR="00000000" w:rsidRPr="00000000">
        <w:rPr>
          <w:rtl w:val="0"/>
        </w:rPr>
        <w:t xml:space="preserve">;</w:t>
      </w:r>
    </w:p>
    <w:p w:rsidR="00000000" w:rsidDel="00000000" w:rsidP="00000000" w:rsidRDefault="00000000" w:rsidRPr="00000000" w14:paraId="000001E7">
      <w:pPr>
        <w:numPr>
          <w:ilvl w:val="0"/>
          <w:numId w:val="35"/>
        </w:numPr>
        <w:spacing w:after="180" w:before="180" w:lineRule="auto"/>
        <w:ind w:left="720" w:hanging="360"/>
        <w:contextualSpacing w:val="1"/>
        <w:jc w:val="left"/>
        <w:rPr>
          <w:u w:val="none"/>
        </w:rPr>
      </w:pPr>
      <w:r w:rsidDel="00000000" w:rsidR="00000000" w:rsidRPr="00000000">
        <w:rPr>
          <w:rtl w:val="0"/>
        </w:rPr>
        <w:t xml:space="preserve">Sistema di gestione dei rilasci;</w:t>
      </w:r>
      <w:r w:rsidDel="00000000" w:rsidR="00000000" w:rsidRPr="00000000">
        <w:rPr>
          <w:rtl w:val="0"/>
        </w:rPr>
      </w:r>
    </w:p>
    <w:p w:rsidR="00000000" w:rsidDel="00000000" w:rsidP="00000000" w:rsidRDefault="00000000" w:rsidRPr="00000000" w14:paraId="000001E8">
      <w:pPr>
        <w:numPr>
          <w:ilvl w:val="0"/>
          <w:numId w:val="35"/>
        </w:numPr>
        <w:spacing w:after="180" w:before="180" w:lineRule="auto"/>
        <w:ind w:left="720" w:hanging="360"/>
        <w:contextualSpacing w:val="1"/>
        <w:jc w:val="left"/>
        <w:rPr/>
      </w:pPr>
      <w:r w:rsidDel="00000000" w:rsidR="00000000" w:rsidRPr="00000000">
        <w:rPr>
          <w:rtl w:val="0"/>
        </w:rPr>
        <w:t xml:space="preserve">D</w:t>
      </w:r>
      <w:r w:rsidDel="00000000" w:rsidR="00000000" w:rsidRPr="00000000">
        <w:rPr>
          <w:rtl w:val="0"/>
        </w:rPr>
        <w:t xml:space="preserve">isponibilità di API per interfacciarsi con lo strumento ed estrarre dati e metadati relativi ai repository</w:t>
      </w:r>
      <w:r w:rsidDel="00000000" w:rsidR="00000000" w:rsidRPr="00000000">
        <w:rPr>
          <w:rtl w:val="0"/>
        </w:rPr>
        <w:t xml:space="preserve">.</w:t>
      </w:r>
    </w:p>
    <w:p w:rsidR="00000000" w:rsidDel="00000000" w:rsidP="00000000" w:rsidRDefault="00000000" w:rsidRPr="00000000" w14:paraId="000001E9">
      <w:pPr>
        <w:spacing w:after="180" w:before="180" w:lineRule="auto"/>
        <w:ind w:left="0" w:firstLine="0"/>
        <w:contextualSpacing w:val="0"/>
        <w:jc w:val="left"/>
        <w:rPr/>
      </w:pPr>
      <w:r w:rsidDel="00000000" w:rsidR="00000000" w:rsidRPr="00000000">
        <w:rPr>
          <w:rtl w:val="0"/>
        </w:rPr>
        <w:t xml:space="preserve">Per semplificare la scelta, l’allegato </w:t>
      </w:r>
      <w:hyperlink w:anchor="_asixc2fswywi">
        <w:r w:rsidDel="00000000" w:rsidR="00000000" w:rsidRPr="00000000">
          <w:rPr>
            <w:color w:val="1155cc"/>
            <w:u w:val="single"/>
            <w:rtl w:val="0"/>
          </w:rPr>
          <w:t xml:space="preserve">4.2. Guida alla pubblicazione di software Open Source</w:t>
        </w:r>
      </w:hyperlink>
      <w:r w:rsidDel="00000000" w:rsidR="00000000" w:rsidRPr="00000000">
        <w:rPr>
          <w:rtl w:val="0"/>
        </w:rPr>
        <w:t xml:space="preserve"> contiene un elenco non esaustivo delle principali piattaforme sul mercato che corrispondono ai requisiti richiesti.</w:t>
      </w:r>
    </w:p>
    <w:p w:rsidR="00000000" w:rsidDel="00000000" w:rsidP="00000000" w:rsidRDefault="00000000" w:rsidRPr="00000000" w14:paraId="000001EA">
      <w:pPr>
        <w:contextualSpacing w:val="0"/>
        <w:rPr/>
      </w:pPr>
      <w:r w:rsidDel="00000000" w:rsidR="00000000" w:rsidRPr="00000000">
        <w:rPr>
          <w:rtl w:val="0"/>
        </w:rPr>
        <w:t xml:space="preserve">A</w:t>
      </w:r>
      <w:r w:rsidDel="00000000" w:rsidR="00000000" w:rsidRPr="00000000">
        <w:rPr>
          <w:rtl w:val="0"/>
        </w:rPr>
        <w:t xml:space="preserve">lcune piattaforme completamente aderenti ai parametri minimi sono disponibili in modalità SaaS (cioè possono essere usate direttamente via Internet senza doverne installare una copia su un server), senza alcun costo di licenza, e senza la necessità di sottoscrivere contratti o convenzioni; la scelta di una di queste piattaforme SaaS è </w:t>
      </w:r>
      <w:r w:rsidDel="00000000" w:rsidR="00000000" w:rsidRPr="00000000">
        <w:rPr>
          <w:rtl w:val="0"/>
        </w:rPr>
        <w:t xml:space="preserve">quindi da considerarsi preferenziale, nel caso non ci siano altri vincoli tecnici (es: requisiti di integrazione), in modo da non causare costi diretti o indiretti all’amministrazione.</w:t>
      </w: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rtl w:val="0"/>
        </w:rPr>
        <w:t xml:space="preserve">L</w:t>
      </w:r>
      <w:r w:rsidDel="00000000" w:rsidR="00000000" w:rsidRPr="00000000">
        <w:rPr>
          <w:rtl w:val="0"/>
        </w:rPr>
        <w:t xml:space="preserve">’amministrazione </w:t>
      </w:r>
      <w:r w:rsidDel="00000000" w:rsidR="00000000" w:rsidRPr="00000000">
        <w:rPr>
          <w:rtl w:val="0"/>
        </w:rPr>
        <w:t xml:space="preserve">dovrebbe scegliere</w:t>
      </w:r>
      <w:r w:rsidDel="00000000" w:rsidR="00000000" w:rsidRPr="00000000">
        <w:rPr>
          <w:rtl w:val="0"/>
        </w:rPr>
        <w:t xml:space="preserve"> uno strumento (o più strumenti, in caso di motivate ragioni organizzative) sulla quale effettuare i rilasci d</w:t>
      </w:r>
      <w:r w:rsidDel="00000000" w:rsidR="00000000" w:rsidRPr="00000000">
        <w:rPr>
          <w:rtl w:val="0"/>
        </w:rPr>
        <w:t xml:space="preserve">i tutto il</w:t>
      </w:r>
      <w:r w:rsidDel="00000000" w:rsidR="00000000" w:rsidRPr="00000000">
        <w:rPr>
          <w:rtl w:val="0"/>
        </w:rPr>
        <w:t xml:space="preserve"> software di cui è titolare. In alternativa, in </w:t>
      </w:r>
      <w:hyperlink w:anchor="_asixc2fswywi">
        <w:r w:rsidDel="00000000" w:rsidR="00000000" w:rsidRPr="00000000">
          <w:rPr>
            <w:color w:val="1155cc"/>
            <w:u w:val="single"/>
            <w:rtl w:val="0"/>
          </w:rPr>
          <w:t xml:space="preserve">4.2. Guida alla pubblicazione di software Open Source</w:t>
        </w:r>
      </w:hyperlink>
      <w:r w:rsidDel="00000000" w:rsidR="00000000" w:rsidRPr="00000000">
        <w:rPr>
          <w:rtl w:val="0"/>
        </w:rPr>
        <w:t xml:space="preserve"> è delineato un processo alternativo per demandare la scelta al soggetto incaricato di effettuare lo sviluppo del software e/o il rilascio dello stesso per conto dell'amministrazione (sia nel caso che questo soggetto corrisponda ad una risorsa interna o esterna all'amministrazione).</w:t>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t xml:space="preserve">Una volta eletto uno o più strumenti di code hosting, l'amministrazione deve dare adeguata visibilità agli strumenti nella propria pagina istituzionale</w:t>
      </w:r>
      <w:r w:rsidDel="00000000" w:rsidR="00000000" w:rsidRPr="00000000">
        <w:rPr>
          <w:rtl w:val="0"/>
        </w:rPr>
        <w:t xml:space="preserve">, come dettagliato nelle Linee Guida di design per i servizi web della Pubblica Amministrazione.</w:t>
      </w:r>
    </w:p>
    <w:p w:rsidR="00000000" w:rsidDel="00000000" w:rsidP="00000000" w:rsidRDefault="00000000" w:rsidRPr="00000000" w14:paraId="000001EE">
      <w:pPr>
        <w:pStyle w:val="Heading3"/>
        <w:contextualSpacing w:val="0"/>
        <w:rPr/>
      </w:pPr>
      <w:bookmarkStart w:colFirst="0" w:colLast="0" w:name="_a3h3u93b8rbg" w:id="42"/>
      <w:bookmarkEnd w:id="42"/>
      <w:r w:rsidDel="00000000" w:rsidR="00000000" w:rsidRPr="00000000">
        <w:rPr>
          <w:rtl w:val="0"/>
        </w:rPr>
        <w:t xml:space="preserve">3.4.2. Registrazione del software aperto su Developers Italia</w:t>
      </w:r>
    </w:p>
    <w:p w:rsidR="00000000" w:rsidDel="00000000" w:rsidP="00000000" w:rsidRDefault="00000000" w:rsidRPr="00000000" w14:paraId="000001EF">
      <w:pPr>
        <w:contextualSpacing w:val="0"/>
        <w:rPr/>
      </w:pPr>
      <w:r w:rsidDel="00000000" w:rsidR="00000000" w:rsidRPr="00000000">
        <w:rPr>
          <w:rtl w:val="0"/>
        </w:rPr>
        <w:t xml:space="preserve">Il software rilasciato dalla amministrazione deve essere “registrato” all’interno del motore di ricerca di Developers Italia, </w:t>
      </w:r>
      <w:r w:rsidDel="00000000" w:rsidR="00000000" w:rsidRPr="00000000">
        <w:rPr>
          <w:rtl w:val="0"/>
        </w:rPr>
        <w:t xml:space="preserve">per agevolare la per agevolare la </w:t>
      </w:r>
      <w:r w:rsidDel="00000000" w:rsidR="00000000" w:rsidRPr="00000000">
        <w:rPr>
          <w:rtl w:val="0"/>
        </w:rPr>
        <w:t xml:space="preserve">consultazione alle altre amministrazioni che cercano un software in riuso.</w:t>
      </w:r>
    </w:p>
    <w:p w:rsidR="00000000" w:rsidDel="00000000" w:rsidP="00000000" w:rsidRDefault="00000000" w:rsidRPr="00000000" w14:paraId="000001F0">
      <w:pPr>
        <w:contextualSpacing w:val="0"/>
        <w:rPr/>
      </w:pPr>
      <w:r w:rsidDel="00000000" w:rsidR="00000000" w:rsidRPr="00000000">
        <w:rPr>
          <w:rtl w:val="0"/>
        </w:rPr>
        <w:t xml:space="preserve">Il processo tecnico preciso per effettuare la registrazione è indicato anch’esso nella </w:t>
      </w:r>
      <w:hyperlink w:anchor="_asixc2fswywi">
        <w:r w:rsidDel="00000000" w:rsidR="00000000" w:rsidRPr="00000000">
          <w:rPr>
            <w:color w:val="1155cc"/>
            <w:u w:val="single"/>
            <w:rtl w:val="0"/>
          </w:rPr>
          <w:t xml:space="preserve">4.2. Guida alla pubblicazione di software Open Source</w:t>
        </w:r>
      </w:hyperlink>
      <w:r w:rsidDel="00000000" w:rsidR="00000000" w:rsidRPr="00000000">
        <w:rPr>
          <w:rtl w:val="0"/>
        </w:rPr>
        <w:t xml:space="preserve">.</w:t>
      </w:r>
    </w:p>
    <w:p w:rsidR="00000000" w:rsidDel="00000000" w:rsidP="00000000" w:rsidRDefault="00000000" w:rsidRPr="00000000" w14:paraId="000001F1">
      <w:pPr>
        <w:pStyle w:val="Heading3"/>
        <w:contextualSpacing w:val="0"/>
        <w:rPr/>
      </w:pPr>
      <w:bookmarkStart w:colFirst="0" w:colLast="0" w:name="_e3mahdmh2fdh" w:id="43"/>
      <w:bookmarkEnd w:id="43"/>
      <w:r w:rsidDel="00000000" w:rsidR="00000000" w:rsidRPr="00000000">
        <w:rPr>
          <w:sz w:val="26"/>
          <w:szCs w:val="26"/>
          <w:rtl w:val="0"/>
        </w:rPr>
        <w:t xml:space="preserve">3.4.</w:t>
      </w:r>
      <w:r w:rsidDel="00000000" w:rsidR="00000000" w:rsidRPr="00000000">
        <w:rPr>
          <w:sz w:val="26"/>
          <w:szCs w:val="26"/>
          <w:rtl w:val="0"/>
        </w:rPr>
        <w:t xml:space="preserve">3</w:t>
      </w:r>
      <w:r w:rsidDel="00000000" w:rsidR="00000000" w:rsidRPr="00000000">
        <w:rPr>
          <w:sz w:val="26"/>
          <w:szCs w:val="26"/>
          <w:rtl w:val="0"/>
        </w:rPr>
        <w:t xml:space="preserve">. Responsabilità connesse al rilascio</w:t>
      </w: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rtl w:val="0"/>
        </w:rPr>
        <w:t xml:space="preserve">L’amministrazione titolare del software non contrae alcun obbligo specifico legato al </w:t>
      </w:r>
      <w:r w:rsidDel="00000000" w:rsidR="00000000" w:rsidRPr="00000000">
        <w:rPr>
          <w:rtl w:val="0"/>
        </w:rPr>
        <w:t xml:space="preserve">rilascio</w:t>
      </w:r>
      <w:r w:rsidDel="00000000" w:rsidR="00000000" w:rsidRPr="00000000">
        <w:rPr>
          <w:rtl w:val="0"/>
        </w:rPr>
        <w:t xml:space="preserve">: non è infatti necessario fornire alcuna garanzia sul software, supporto tecnico o a livello utente, né tantomeno supportare economicamente le amministrazioni che riusano il software nei costi o nelle procedure di adozione.</w:t>
      </w: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t xml:space="preserve">Il repertorio pubblico previsto dall’art. 69, comma 1,  presente su Developers Italia, prevede, in ogni caso, una serie di informazioni su: modalità di utilizzo, i costi di governance e la responsabilità sulla manutenzione/evoluzione della soluzione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4">
      <w:pPr>
        <w:pStyle w:val="Heading2"/>
        <w:contextualSpacing w:val="0"/>
        <w:rPr>
          <w:sz w:val="26"/>
          <w:szCs w:val="26"/>
        </w:rPr>
      </w:pPr>
      <w:bookmarkStart w:colFirst="0" w:colLast="0" w:name="_mwql6rxcmfwo" w:id="44"/>
      <w:bookmarkEnd w:id="44"/>
      <w:r w:rsidDel="00000000" w:rsidR="00000000" w:rsidRPr="00000000">
        <w:rPr>
          <w:sz w:val="26"/>
          <w:szCs w:val="26"/>
          <w:rtl w:val="0"/>
        </w:rPr>
        <w:t xml:space="preserve">3.5. Licenze aperte e scelta di una licenza</w:t>
      </w:r>
    </w:p>
    <w:p w:rsidR="00000000" w:rsidDel="00000000" w:rsidP="00000000" w:rsidRDefault="00000000" w:rsidRPr="00000000" w14:paraId="000001F5">
      <w:pPr>
        <w:contextualSpacing w:val="0"/>
        <w:rPr/>
      </w:pPr>
      <w:r w:rsidDel="00000000" w:rsidR="00000000" w:rsidRPr="00000000">
        <w:rPr>
          <w:rtl w:val="0"/>
        </w:rPr>
        <w:t xml:space="preserve">Per effettuare il rilascio del codice sorgente di un software sotto licenza aperta, l’amministrazione deve scegliere un testo di licenza appropriata. </w:t>
      </w:r>
    </w:p>
    <w:p w:rsidR="00000000" w:rsidDel="00000000" w:rsidP="00000000" w:rsidRDefault="00000000" w:rsidRPr="00000000" w14:paraId="000001F6">
      <w:pPr>
        <w:pStyle w:val="Heading3"/>
        <w:contextualSpacing w:val="0"/>
        <w:rPr>
          <w:color w:val="000000"/>
          <w:sz w:val="26"/>
          <w:szCs w:val="26"/>
        </w:rPr>
      </w:pPr>
      <w:bookmarkStart w:colFirst="0" w:colLast="0" w:name="_jf7tm5fpbcbo" w:id="45"/>
      <w:bookmarkEnd w:id="45"/>
      <w:r w:rsidDel="00000000" w:rsidR="00000000" w:rsidRPr="00000000">
        <w:rPr>
          <w:color w:val="000000"/>
          <w:sz w:val="26"/>
          <w:szCs w:val="26"/>
          <w:rtl w:val="0"/>
        </w:rPr>
        <w:t xml:space="preserve">3.5.1. Contesto</w:t>
      </w:r>
    </w:p>
    <w:p w:rsidR="00000000" w:rsidDel="00000000" w:rsidP="00000000" w:rsidRDefault="00000000" w:rsidRPr="00000000" w14:paraId="000001F7">
      <w:pPr>
        <w:contextualSpacing w:val="0"/>
        <w:rPr/>
      </w:pPr>
      <w:r w:rsidDel="00000000" w:rsidR="00000000" w:rsidRPr="00000000">
        <w:rPr>
          <w:rtl w:val="0"/>
        </w:rPr>
        <w:t xml:space="preserve">È necessario considerare che il legislatore, nel redigere l’articolo 69, ha chiaramente indicato come obiettivo quello di </w:t>
      </w:r>
      <w:r w:rsidDel="00000000" w:rsidR="00000000" w:rsidRPr="00000000">
        <w:rPr>
          <w:b w:val="1"/>
          <w:rtl w:val="0"/>
        </w:rPr>
        <w:t xml:space="preserve">favorire il riuso</w:t>
      </w:r>
      <w:r w:rsidDel="00000000" w:rsidR="00000000" w:rsidRPr="00000000">
        <w:rPr>
          <w:rtl w:val="0"/>
        </w:rPr>
        <w:t xml:space="preserve"> del software stesso tra più amministrazioni. È dunque importante che la prima considerazione in ordine di importanza nella scelta della licenza sia quella di </w:t>
      </w:r>
      <w:r w:rsidDel="00000000" w:rsidR="00000000" w:rsidRPr="00000000">
        <w:rPr>
          <w:b w:val="1"/>
          <w:rtl w:val="0"/>
        </w:rPr>
        <w:t xml:space="preserve">valutare l’impatto che il testo della licenza ha sulla possibilità di riuso</w:t>
      </w:r>
      <w:r w:rsidDel="00000000" w:rsidR="00000000" w:rsidRPr="00000000">
        <w:rPr>
          <w:rtl w:val="0"/>
        </w:rPr>
        <w:t xml:space="preserve"> da parte di altre amministrazioni.</w:t>
      </w:r>
    </w:p>
    <w:p w:rsidR="00000000" w:rsidDel="00000000" w:rsidP="00000000" w:rsidRDefault="00000000" w:rsidRPr="00000000" w14:paraId="000001F8">
      <w:pPr>
        <w:contextualSpacing w:val="0"/>
        <w:rPr/>
      </w:pPr>
      <w:r w:rsidDel="00000000" w:rsidR="00000000" w:rsidRPr="00000000">
        <w:rPr>
          <w:rtl w:val="0"/>
        </w:rPr>
        <w:t xml:space="preserve">Fin dagli anni ‘80, il mondo della ricerca informatica e dell’industria ha prodotto numerosi testi di licenza per il software Open Source, con l’obiettivo di creare un modello di condivisione mondiale del software. Con il progressivo aumento della complessità degli applicativi, si è reso sempre più importante, a scopo anche esclusivamente economico e di efficienza, lavorare integrando componenti già pronti, piuttosto che cominciare ogni volta a sviluppare codice da capo.</w:t>
      </w:r>
    </w:p>
    <w:p w:rsidR="00000000" w:rsidDel="00000000" w:rsidP="00000000" w:rsidRDefault="00000000" w:rsidRPr="00000000" w14:paraId="000001F9">
      <w:pPr>
        <w:pStyle w:val="Heading3"/>
        <w:contextualSpacing w:val="0"/>
        <w:rPr>
          <w:color w:val="000000"/>
          <w:sz w:val="26"/>
          <w:szCs w:val="26"/>
        </w:rPr>
      </w:pPr>
      <w:bookmarkStart w:colFirst="0" w:colLast="0" w:name="_kt8umkxl0m4y" w:id="46"/>
      <w:bookmarkEnd w:id="46"/>
      <w:r w:rsidDel="00000000" w:rsidR="00000000" w:rsidRPr="00000000">
        <w:rPr>
          <w:color w:val="000000"/>
          <w:sz w:val="26"/>
          <w:szCs w:val="26"/>
          <w:rtl w:val="0"/>
        </w:rPr>
        <w:t xml:space="preserve">3.5.2. Licenze per il software aperto</w:t>
      </w:r>
    </w:p>
    <w:p w:rsidR="00000000" w:rsidDel="00000000" w:rsidP="00000000" w:rsidRDefault="00000000" w:rsidRPr="00000000" w14:paraId="000001FA">
      <w:pPr>
        <w:spacing w:after="0" w:lineRule="auto"/>
        <w:contextualSpacing w:val="0"/>
        <w:rPr/>
      </w:pPr>
      <w:r w:rsidDel="00000000" w:rsidR="00000000" w:rsidRPr="00000000">
        <w:rPr>
          <w:rtl w:val="0"/>
        </w:rPr>
        <w:t xml:space="preserve">Una licenza aperta, così come intesa nell’Art. 69 del CAD, è una licenza che garantisca all’utente di un software</w:t>
      </w:r>
      <w:r w:rsidDel="00000000" w:rsidR="00000000" w:rsidRPr="00000000">
        <w:rPr>
          <w:rtl w:val="0"/>
        </w:rPr>
        <w:t xml:space="preserve"> </w:t>
      </w:r>
      <w:r w:rsidDel="00000000" w:rsidR="00000000" w:rsidRPr="00000000">
        <w:rPr>
          <w:rtl w:val="0"/>
        </w:rPr>
        <w:t xml:space="preserve">le seguenti libertà:</w:t>
      </w:r>
    </w:p>
    <w:p w:rsidR="00000000" w:rsidDel="00000000" w:rsidP="00000000" w:rsidRDefault="00000000" w:rsidRPr="00000000" w14:paraId="000001FB">
      <w:pPr>
        <w:spacing w:after="0" w:lineRule="auto"/>
        <w:ind w:left="1240" w:hanging="440"/>
        <w:contextualSpacing w:val="0"/>
        <w:jc w:val="left"/>
        <w:rPr/>
      </w:pPr>
      <w:r w:rsidDel="00000000" w:rsidR="00000000" w:rsidRPr="00000000">
        <w:rPr>
          <w:rtl w:val="0"/>
        </w:rPr>
      </w:r>
    </w:p>
    <w:p w:rsidR="00000000" w:rsidDel="00000000" w:rsidP="00000000" w:rsidRDefault="00000000" w:rsidRPr="00000000" w14:paraId="000001FC">
      <w:pPr>
        <w:numPr>
          <w:ilvl w:val="0"/>
          <w:numId w:val="6"/>
        </w:numPr>
        <w:spacing w:after="0" w:lineRule="auto"/>
        <w:ind w:left="720" w:hanging="360"/>
        <w:contextualSpacing w:val="1"/>
        <w:rPr/>
      </w:pPr>
      <w:r w:rsidDel="00000000" w:rsidR="00000000" w:rsidRPr="00000000">
        <w:rPr>
          <w:rtl w:val="0"/>
        </w:rPr>
        <w:t xml:space="preserve">Libertà di eseguire il software come si desidera, per qualsiasi scopo, senza ulteriori costi o restrizioni.</w:t>
      </w:r>
    </w:p>
    <w:p w:rsidR="00000000" w:rsidDel="00000000" w:rsidP="00000000" w:rsidRDefault="00000000" w:rsidRPr="00000000" w14:paraId="000001FD">
      <w:pPr>
        <w:numPr>
          <w:ilvl w:val="0"/>
          <w:numId w:val="6"/>
        </w:numPr>
        <w:spacing w:after="0" w:lineRule="auto"/>
        <w:ind w:left="720" w:hanging="360"/>
        <w:contextualSpacing w:val="1"/>
        <w:rPr/>
      </w:pPr>
      <w:r w:rsidDel="00000000" w:rsidR="00000000" w:rsidRPr="00000000">
        <w:rPr>
          <w:rtl w:val="0"/>
        </w:rPr>
        <w:t xml:space="preserve">Libertà di studiare come funziona il software e di modificarlo in modo da adattarlo alle proprie necessità.</w:t>
      </w:r>
    </w:p>
    <w:p w:rsidR="00000000" w:rsidDel="00000000" w:rsidP="00000000" w:rsidRDefault="00000000" w:rsidRPr="00000000" w14:paraId="000001FE">
      <w:pPr>
        <w:numPr>
          <w:ilvl w:val="0"/>
          <w:numId w:val="6"/>
        </w:numPr>
        <w:spacing w:after="0" w:lineRule="auto"/>
        <w:ind w:left="720" w:hanging="360"/>
        <w:contextualSpacing w:val="1"/>
        <w:rPr/>
      </w:pPr>
      <w:r w:rsidDel="00000000" w:rsidR="00000000" w:rsidRPr="00000000">
        <w:rPr>
          <w:rtl w:val="0"/>
        </w:rPr>
        <w:t xml:space="preserve">Libertà di ridistribuire copie del software.</w:t>
      </w:r>
    </w:p>
    <w:p w:rsidR="00000000" w:rsidDel="00000000" w:rsidP="00000000" w:rsidRDefault="00000000" w:rsidRPr="00000000" w14:paraId="000001FF">
      <w:pPr>
        <w:numPr>
          <w:ilvl w:val="0"/>
          <w:numId w:val="6"/>
        </w:numPr>
        <w:spacing w:after="0" w:lineRule="auto"/>
        <w:ind w:left="720" w:hanging="360"/>
        <w:contextualSpacing w:val="1"/>
        <w:rPr/>
      </w:pPr>
      <w:r w:rsidDel="00000000" w:rsidR="00000000" w:rsidRPr="00000000">
        <w:rPr>
          <w:rtl w:val="0"/>
        </w:rPr>
        <w:t xml:space="preserve">Libertà di modificare il software e distribuirne pubblicamente le versioni modificate</w:t>
      </w:r>
      <w:r w:rsidDel="00000000" w:rsidR="00000000" w:rsidRPr="00000000">
        <w:rPr>
          <w:rtl w:val="0"/>
        </w:rPr>
        <w:t xml:space="preserve">.</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200">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201">
      <w:pPr>
        <w:spacing w:after="0" w:lineRule="auto"/>
        <w:ind w:left="0" w:firstLine="0"/>
        <w:contextualSpacing w:val="0"/>
        <w:jc w:val="left"/>
        <w:rPr/>
      </w:pPr>
      <w:r w:rsidDel="00000000" w:rsidR="00000000" w:rsidRPr="00000000">
        <w:rPr>
          <w:rtl w:val="0"/>
        </w:rPr>
        <w:t xml:space="preserve">L'accesso al codice sorgente, o parimenti al formato necessario per riprodurre e modificare un’opera, è un prerequisito per rispettare tali</w:t>
      </w:r>
      <w:r w:rsidDel="00000000" w:rsidR="00000000" w:rsidRPr="00000000">
        <w:rPr>
          <w:rtl w:val="0"/>
        </w:rPr>
        <w:t xml:space="preserve"> </w:t>
      </w:r>
      <w:r w:rsidDel="00000000" w:rsidR="00000000" w:rsidRPr="00000000">
        <w:rPr>
          <w:rtl w:val="0"/>
        </w:rPr>
        <w:t xml:space="preserve">libertà.</w:t>
      </w:r>
    </w:p>
    <w:p w:rsidR="00000000" w:rsidDel="00000000" w:rsidP="00000000" w:rsidRDefault="00000000" w:rsidRPr="00000000" w14:paraId="00000202">
      <w:pPr>
        <w:spacing w:after="0" w:lineRule="auto"/>
        <w:ind w:left="0" w:firstLine="720"/>
        <w:contextualSpacing w:val="0"/>
        <w:jc w:val="left"/>
        <w:rPr/>
      </w:pPr>
      <w:r w:rsidDel="00000000" w:rsidR="00000000" w:rsidRPr="00000000">
        <w:rPr>
          <w:rtl w:val="0"/>
        </w:rPr>
      </w:r>
    </w:p>
    <w:p w:rsidR="00000000" w:rsidDel="00000000" w:rsidP="00000000" w:rsidRDefault="00000000" w:rsidRPr="00000000" w14:paraId="00000203">
      <w:pPr>
        <w:spacing w:after="0" w:lineRule="auto"/>
        <w:ind w:left="0" w:firstLine="0"/>
        <w:contextualSpacing w:val="0"/>
        <w:jc w:val="left"/>
        <w:rPr/>
      </w:pPr>
      <w:r w:rsidDel="00000000" w:rsidR="00000000" w:rsidRPr="00000000">
        <w:rPr>
          <w:rtl w:val="0"/>
        </w:rPr>
        <w:t xml:space="preserve">Open Source Initiative</w:t>
      </w:r>
      <w:r w:rsidDel="00000000" w:rsidR="00000000" w:rsidRPr="00000000">
        <w:rPr>
          <w:vertAlign w:val="superscript"/>
        </w:rPr>
        <w:footnoteReference w:customMarkFollows="0" w:id="3"/>
      </w:r>
      <w:r w:rsidDel="00000000" w:rsidR="00000000" w:rsidRPr="00000000">
        <w:rPr>
          <w:rtl w:val="0"/>
        </w:rPr>
        <w:t xml:space="preserve"> (OSI) è un’organizzazione internazionale, riconosciuta a livello mondiale per il proprio processo di certificazione delle licenze software che rispettano detti requisiti. La lista aggiornata delle licenze certificate da OSI è disponibile al seguente indirizzo (indice alfabetico):</w:t>
      </w:r>
    </w:p>
    <w:p w:rsidR="00000000" w:rsidDel="00000000" w:rsidP="00000000" w:rsidRDefault="00000000" w:rsidRPr="00000000" w14:paraId="00000204">
      <w:pPr>
        <w:spacing w:after="0" w:lineRule="auto"/>
        <w:ind w:left="0" w:firstLine="0"/>
        <w:contextualSpacing w:val="0"/>
        <w:jc w:val="left"/>
        <w:rPr/>
      </w:pPr>
      <w:hyperlink r:id="rId21">
        <w:r w:rsidDel="00000000" w:rsidR="00000000" w:rsidRPr="00000000">
          <w:rPr>
            <w:color w:val="1155cc"/>
            <w:u w:val="single"/>
            <w:rtl w:val="0"/>
          </w:rPr>
          <w:t xml:space="preserve">https://opensource.org/licenses/alphabetical</w:t>
        </w:r>
      </w:hyperlink>
      <w:r w:rsidDel="00000000" w:rsidR="00000000" w:rsidRPr="00000000">
        <w:rPr>
          <w:rtl w:val="0"/>
        </w:rPr>
      </w:r>
    </w:p>
    <w:p w:rsidR="00000000" w:rsidDel="00000000" w:rsidP="00000000" w:rsidRDefault="00000000" w:rsidRPr="00000000" w14:paraId="00000205">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206">
      <w:pPr>
        <w:spacing w:after="0" w:lineRule="auto"/>
        <w:ind w:left="0" w:firstLine="0"/>
        <w:contextualSpacing w:val="0"/>
        <w:jc w:val="left"/>
        <w:rPr/>
      </w:pPr>
      <w:r w:rsidDel="00000000" w:rsidR="00000000" w:rsidRPr="00000000">
        <w:rPr>
          <w:rtl w:val="0"/>
        </w:rPr>
        <w:t xml:space="preserve">L</w:t>
      </w:r>
      <w:r w:rsidDel="00000000" w:rsidR="00000000" w:rsidRPr="00000000">
        <w:rPr>
          <w:rtl w:val="0"/>
        </w:rPr>
        <w:t xml:space="preserve">’adempimento dell’Art 69 del CAD, relativamente alla scelta della licenza, deve essere effettuato </w:t>
      </w:r>
      <w:r w:rsidDel="00000000" w:rsidR="00000000" w:rsidRPr="00000000">
        <w:rPr>
          <w:b w:val="1"/>
          <w:rtl w:val="0"/>
        </w:rPr>
        <w:t xml:space="preserve">scegliendo una licenza tra quelle certificate da Open Source Initiative</w:t>
      </w:r>
      <w:r w:rsidDel="00000000" w:rsidR="00000000" w:rsidRPr="00000000">
        <w:rPr>
          <w:rtl w:val="0"/>
        </w:rPr>
        <w:t xml:space="preserve">. </w:t>
      </w:r>
      <w:r w:rsidDel="00000000" w:rsidR="00000000" w:rsidRPr="00000000">
        <w:rPr>
          <w:rtl w:val="0"/>
        </w:rPr>
        <w:t xml:space="preserve">In alternativa, l’amministrazione che volesse provvedere in autonomia a redigere un testo di una licenza d’uso, può usare tale testo solo previa certificazione da Open Source Initiative, onde verificarne l’aderenza ai principi del software aperto. Il processo di invio di una licenza per approvazione è dettagliato qui: </w:t>
      </w:r>
      <w:hyperlink r:id="rId22">
        <w:r w:rsidDel="00000000" w:rsidR="00000000" w:rsidRPr="00000000">
          <w:rPr>
            <w:color w:val="1155cc"/>
            <w:u w:val="single"/>
            <w:rtl w:val="0"/>
          </w:rPr>
          <w:t xml:space="preserve">https://opensource.org/approval</w:t>
        </w:r>
      </w:hyperlink>
      <w:r w:rsidDel="00000000" w:rsidR="00000000" w:rsidRPr="00000000">
        <w:rPr>
          <w:rtl w:val="0"/>
        </w:rPr>
      </w:r>
    </w:p>
    <w:p w:rsidR="00000000" w:rsidDel="00000000" w:rsidP="00000000" w:rsidRDefault="00000000" w:rsidRPr="00000000" w14:paraId="00000207">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208">
      <w:pPr>
        <w:spacing w:after="0" w:lineRule="auto"/>
        <w:ind w:left="0" w:firstLine="0"/>
        <w:contextualSpacing w:val="0"/>
        <w:jc w:val="left"/>
        <w:rPr/>
      </w:pPr>
      <w:r w:rsidDel="00000000" w:rsidR="00000000" w:rsidRPr="00000000">
        <w:rPr>
          <w:rtl w:val="0"/>
        </w:rPr>
        <w:t xml:space="preserve">Si noti che per identificare univocamente un testo di licenza, è possibile utilizzare la categorizzazione SPDX</w:t>
      </w:r>
      <w:r w:rsidDel="00000000" w:rsidR="00000000" w:rsidRPr="00000000">
        <w:rPr>
          <w:vertAlign w:val="superscript"/>
        </w:rPr>
        <w:footnoteReference w:customMarkFollows="0" w:id="4"/>
      </w:r>
      <w:r w:rsidDel="00000000" w:rsidR="00000000" w:rsidRPr="00000000">
        <w:rPr>
          <w:rtl w:val="0"/>
        </w:rPr>
        <w:t xml:space="preserve">, che associa ad ogni licenza </w:t>
      </w:r>
      <w:r w:rsidDel="00000000" w:rsidR="00000000" w:rsidRPr="00000000">
        <w:rPr>
          <w:rtl w:val="0"/>
        </w:rPr>
        <w:t xml:space="preserve">(o combinazione)</w:t>
      </w:r>
      <w:r w:rsidDel="00000000" w:rsidR="00000000" w:rsidRPr="00000000">
        <w:rPr>
          <w:rtl w:val="0"/>
        </w:rPr>
        <w:t xml:space="preserve"> un codice e un’espressione univoci. Un elenco aggiornato dei codici e dei rispettivi testi di licenza è disponibile all’indirizzo </w:t>
      </w:r>
      <w:hyperlink r:id="rId23">
        <w:r w:rsidDel="00000000" w:rsidR="00000000" w:rsidRPr="00000000">
          <w:rPr>
            <w:color w:val="1155cc"/>
            <w:u w:val="single"/>
            <w:rtl w:val="0"/>
          </w:rPr>
          <w:t xml:space="preserve">https://spdx.org/licenses/</w:t>
        </w:r>
      </w:hyperlink>
      <w:r w:rsidDel="00000000" w:rsidR="00000000" w:rsidRPr="00000000">
        <w:rPr>
          <w:rtl w:val="0"/>
        </w:rPr>
        <w:t xml:space="preserve">.</w:t>
      </w:r>
    </w:p>
    <w:p w:rsidR="00000000" w:rsidDel="00000000" w:rsidP="00000000" w:rsidRDefault="00000000" w:rsidRPr="00000000" w14:paraId="00000209">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20A">
      <w:pPr>
        <w:spacing w:after="0" w:lineRule="auto"/>
        <w:ind w:left="0" w:firstLine="0"/>
        <w:contextualSpacing w:val="0"/>
        <w:jc w:val="left"/>
        <w:rPr/>
      </w:pPr>
      <w:r w:rsidDel="00000000" w:rsidR="00000000" w:rsidRPr="00000000">
        <w:rPr>
          <w:rtl w:val="0"/>
        </w:rPr>
        <w:t xml:space="preserve">L’allegato </w:t>
      </w:r>
      <w:hyperlink w:anchor="_bsnhao94cil9">
        <w:r w:rsidDel="00000000" w:rsidR="00000000" w:rsidRPr="00000000">
          <w:rPr>
            <w:color w:val="1155cc"/>
            <w:u w:val="single"/>
            <w:rtl w:val="0"/>
          </w:rPr>
          <w:t xml:space="preserve">4.4. Guida alle licenze Open Source</w:t>
        </w:r>
      </w:hyperlink>
      <w:r w:rsidDel="00000000" w:rsidR="00000000" w:rsidRPr="00000000">
        <w:rPr>
          <w:rtl w:val="0"/>
        </w:rPr>
        <w:t xml:space="preserve"> </w:t>
      </w:r>
      <w:r w:rsidDel="00000000" w:rsidR="00000000" w:rsidRPr="00000000">
        <w:rPr>
          <w:rtl w:val="0"/>
        </w:rPr>
        <w:t xml:space="preserve">contiene una guida per approfondire il tema delle licenze Open Source, che delinea una categorizzazione dei principali tipi di licenza e delle loro caratteristiche.</w:t>
      </w:r>
    </w:p>
    <w:p w:rsidR="00000000" w:rsidDel="00000000" w:rsidP="00000000" w:rsidRDefault="00000000" w:rsidRPr="00000000" w14:paraId="0000020B">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20C">
      <w:pPr>
        <w:pStyle w:val="Heading3"/>
        <w:contextualSpacing w:val="0"/>
        <w:rPr>
          <w:color w:val="000000"/>
          <w:sz w:val="26"/>
          <w:szCs w:val="26"/>
        </w:rPr>
      </w:pPr>
      <w:bookmarkStart w:colFirst="0" w:colLast="0" w:name="_v4pvqblvn4ic" w:id="47"/>
      <w:bookmarkEnd w:id="47"/>
      <w:r w:rsidDel="00000000" w:rsidR="00000000" w:rsidRPr="00000000">
        <w:rPr>
          <w:color w:val="000000"/>
          <w:sz w:val="26"/>
          <w:szCs w:val="26"/>
          <w:rtl w:val="0"/>
        </w:rPr>
        <w:t xml:space="preserve">3.5.3. Scelta di una licenza</w:t>
      </w:r>
    </w:p>
    <w:p w:rsidR="00000000" w:rsidDel="00000000" w:rsidP="00000000" w:rsidRDefault="00000000" w:rsidRPr="00000000" w14:paraId="0000020D">
      <w:pPr>
        <w:contextualSpacing w:val="0"/>
        <w:rPr/>
      </w:pPr>
      <w:r w:rsidDel="00000000" w:rsidR="00000000" w:rsidRPr="00000000">
        <w:rPr>
          <w:rtl w:val="0"/>
        </w:rPr>
        <w:t xml:space="preserve">U</w:t>
      </w:r>
      <w:r w:rsidDel="00000000" w:rsidR="00000000" w:rsidRPr="00000000">
        <w:rPr>
          <w:rtl w:val="0"/>
        </w:rPr>
        <w:t xml:space="preserve">na licenza di software libero consente l’utilizzo gratuito del codice sorgente cui si riferisce, dettando però alcuni vincoli da rispettare. Pertanto, </w:t>
      </w:r>
      <w:r w:rsidDel="00000000" w:rsidR="00000000" w:rsidRPr="00000000">
        <w:rPr>
          <w:rtl w:val="0"/>
        </w:rPr>
        <w:t xml:space="preserve">l</w:t>
      </w:r>
      <w:r w:rsidDel="00000000" w:rsidR="00000000" w:rsidRPr="00000000">
        <w:rPr>
          <w:rtl w:val="0"/>
        </w:rPr>
        <w:t xml:space="preserve">’integrazione di più componenti di software libero rilasciati sotto licenze diverse richiede una analisi di compatibilità delle stesse. Tale analisi può risultare eccessivamente complessa se le licenze coinvolte sono molteplici, comportando costi aggiuntivi.</w:t>
      </w:r>
    </w:p>
    <w:p w:rsidR="00000000" w:rsidDel="00000000" w:rsidP="00000000" w:rsidRDefault="00000000" w:rsidRPr="00000000" w14:paraId="0000020E">
      <w:pPr>
        <w:spacing w:after="0" w:lineRule="auto"/>
        <w:ind w:left="0" w:firstLine="0"/>
        <w:contextualSpacing w:val="0"/>
        <w:jc w:val="left"/>
        <w:rPr/>
      </w:pPr>
      <w:r w:rsidDel="00000000" w:rsidR="00000000" w:rsidRPr="00000000">
        <w:rPr>
          <w:rtl w:val="0"/>
        </w:rPr>
        <w:t xml:space="preserve">In altre parole, </w:t>
      </w:r>
      <w:r w:rsidDel="00000000" w:rsidR="00000000" w:rsidRPr="00000000">
        <w:rPr>
          <w:b w:val="1"/>
          <w:rtl w:val="0"/>
        </w:rPr>
        <w:t xml:space="preserve">una proliferazione di licenze diverse rende più difficile e oneroso il riuso del software</w:t>
      </w:r>
      <w:r w:rsidDel="00000000" w:rsidR="00000000" w:rsidRPr="00000000">
        <w:rPr>
          <w:rtl w:val="0"/>
        </w:rPr>
        <w:t xml:space="preserve">, contravvenendo agli obiettivi delineati dall’art. 69 del CAD. </w:t>
      </w:r>
    </w:p>
    <w:p w:rsidR="00000000" w:rsidDel="00000000" w:rsidP="00000000" w:rsidRDefault="00000000" w:rsidRPr="00000000" w14:paraId="0000020F">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210">
      <w:pPr>
        <w:spacing w:after="0" w:lineRule="auto"/>
        <w:ind w:left="0" w:firstLine="0"/>
        <w:contextualSpacing w:val="0"/>
        <w:jc w:val="left"/>
        <w:rPr/>
      </w:pPr>
      <w:r w:rsidDel="00000000" w:rsidR="00000000" w:rsidRPr="00000000">
        <w:rPr>
          <w:rtl w:val="0"/>
        </w:rPr>
        <w:t xml:space="preserve">Si </w:t>
      </w:r>
      <w:r w:rsidDel="00000000" w:rsidR="00000000" w:rsidRPr="00000000">
        <w:rPr>
          <w:rtl w:val="0"/>
        </w:rPr>
        <w:t xml:space="preserve">propone </w:t>
      </w:r>
      <w:r w:rsidDel="00000000" w:rsidR="00000000" w:rsidRPr="00000000">
        <w:rPr>
          <w:rtl w:val="0"/>
        </w:rPr>
        <w:t xml:space="preserve">quindi il seguente albero decisionale per la scelta di una licenza aperta:</w:t>
      </w:r>
    </w:p>
    <w:p w:rsidR="00000000" w:rsidDel="00000000" w:rsidP="00000000" w:rsidRDefault="00000000" w:rsidRPr="00000000" w14:paraId="00000211">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212">
      <w:pPr>
        <w:numPr>
          <w:ilvl w:val="0"/>
          <w:numId w:val="39"/>
        </w:numPr>
        <w:spacing w:after="0" w:lineRule="auto"/>
        <w:ind w:left="720" w:hanging="360"/>
        <w:contextualSpacing w:val="1"/>
        <w:jc w:val="left"/>
        <w:rPr/>
      </w:pPr>
      <w:r w:rsidDel="00000000" w:rsidR="00000000" w:rsidRPr="00000000">
        <w:rPr>
          <w:rtl w:val="0"/>
        </w:rPr>
        <w:t xml:space="preserve">Se il rilascio del software si riferisce ad una modifica di un software Open Source esistente (quindi un software preso a riuso da un’altra amministrazione o </w:t>
      </w:r>
      <w:r w:rsidDel="00000000" w:rsidR="00000000" w:rsidRPr="00000000">
        <w:rPr>
          <w:rtl w:val="0"/>
        </w:rPr>
        <w:t xml:space="preserve">di terze parti</w:t>
      </w:r>
      <w:r w:rsidDel="00000000" w:rsidR="00000000" w:rsidRPr="00000000">
        <w:rPr>
          <w:rtl w:val="0"/>
        </w:rPr>
        <w:t xml:space="preserve">), l’amministrazione utilizzerà la </w:t>
      </w:r>
      <w:r w:rsidDel="00000000" w:rsidR="00000000" w:rsidRPr="00000000">
        <w:rPr>
          <w:b w:val="1"/>
          <w:rtl w:val="0"/>
        </w:rPr>
        <w:t xml:space="preserve">stessa licenza</w:t>
      </w:r>
      <w:r w:rsidDel="00000000" w:rsidR="00000000" w:rsidRPr="00000000">
        <w:rPr>
          <w:rtl w:val="0"/>
        </w:rPr>
        <w:t xml:space="preserve"> con la quale è stato originariamente distribuito il software</w:t>
      </w:r>
      <w:r w:rsidDel="00000000" w:rsidR="00000000" w:rsidRPr="00000000">
        <w:rPr>
          <w:rtl w:val="0"/>
        </w:rPr>
        <w:t xml:space="preserve">, per favorire la massima interoperabilità e riuso con altri utilizzatori del medesimo software</w:t>
      </w:r>
      <w:r w:rsidDel="00000000" w:rsidR="00000000" w:rsidRPr="00000000">
        <w:rPr>
          <w:rtl w:val="0"/>
        </w:rPr>
        <w:t xml:space="preserve">.</w:t>
      </w:r>
    </w:p>
    <w:p w:rsidR="00000000" w:rsidDel="00000000" w:rsidP="00000000" w:rsidRDefault="00000000" w:rsidRPr="00000000" w14:paraId="00000213">
      <w:pPr>
        <w:numPr>
          <w:ilvl w:val="0"/>
          <w:numId w:val="39"/>
        </w:numPr>
        <w:spacing w:after="0" w:lineRule="auto"/>
        <w:ind w:left="720" w:hanging="360"/>
        <w:contextualSpacing w:val="1"/>
        <w:jc w:val="left"/>
        <w:rPr/>
      </w:pPr>
      <w:r w:rsidDel="00000000" w:rsidR="00000000" w:rsidRPr="00000000">
        <w:rPr>
          <w:rtl w:val="0"/>
        </w:rPr>
        <w:t xml:space="preserve">Se si tratta di un software nuovo</w:t>
      </w:r>
      <w:r w:rsidDel="00000000" w:rsidR="00000000" w:rsidRPr="00000000">
        <w:rPr>
          <w:rtl w:val="0"/>
        </w:rPr>
        <w:t xml:space="preserve">, tranne per le eccezioni specificate sotto, utilizzare la licenza </w:t>
      </w:r>
      <w:r w:rsidDel="00000000" w:rsidR="00000000" w:rsidRPr="00000000">
        <w:rPr>
          <w:rtl w:val="0"/>
        </w:rPr>
        <w:t xml:space="preserve">EUPL v1.2 (codice SPDX: </w:t>
      </w:r>
      <w:r w:rsidDel="00000000" w:rsidR="00000000" w:rsidRPr="00000000">
        <w:rPr>
          <w:rFonts w:ascii="Courier New" w:cs="Courier New" w:eastAsia="Courier New" w:hAnsi="Courier New"/>
          <w:rtl w:val="0"/>
        </w:rPr>
        <w:t xml:space="preserve">EUPL-1.2</w:t>
      </w:r>
      <w:r w:rsidDel="00000000" w:rsidR="00000000" w:rsidRPr="00000000">
        <w:rPr>
          <w:rtl w:val="0"/>
        </w:rPr>
        <w:t xml:space="preserve">): </w:t>
      </w:r>
      <w:hyperlink r:id="rId24">
        <w:r w:rsidDel="00000000" w:rsidR="00000000" w:rsidRPr="00000000">
          <w:rPr>
            <w:color w:val="1155cc"/>
            <w:u w:val="single"/>
            <w:rtl w:val="0"/>
          </w:rPr>
          <w:t xml:space="preserve">https://spdx.org/licenses/EUPL-1.2.html</w:t>
        </w:r>
      </w:hyperlink>
      <w:r w:rsidDel="00000000" w:rsidR="00000000" w:rsidRPr="00000000">
        <w:rPr>
          <w:rtl w:val="0"/>
        </w:rPr>
        <w:t xml:space="preserve">.</w:t>
      </w:r>
      <w:r w:rsidDel="00000000" w:rsidR="00000000" w:rsidRPr="00000000">
        <w:rPr>
          <w:rtl w:val="0"/>
        </w:rPr>
        <w:t xml:space="preserve"> Questa licenza, scritta dalla Commissione Europea, è stata scelta in quanto di tipo “copyleft”, garantisce massima interoperabilità a livello europeo, ed è anche tradotta in Italiano. Sono previste solo alcune eccezioni a questa indicazione generale</w:t>
      </w:r>
      <w:r w:rsidDel="00000000" w:rsidR="00000000" w:rsidRPr="00000000">
        <w:rPr>
          <w:rtl w:val="0"/>
        </w:rPr>
      </w:r>
    </w:p>
    <w:p w:rsidR="00000000" w:rsidDel="00000000" w:rsidP="00000000" w:rsidRDefault="00000000" w:rsidRPr="00000000" w14:paraId="00000214">
      <w:pPr>
        <w:numPr>
          <w:ilvl w:val="1"/>
          <w:numId w:val="39"/>
        </w:numPr>
        <w:spacing w:after="0" w:lineRule="auto"/>
        <w:ind w:left="1440" w:hanging="360"/>
        <w:contextualSpacing w:val="1"/>
        <w:jc w:val="left"/>
        <w:rPr/>
      </w:pPr>
      <w:r w:rsidDel="00000000" w:rsidR="00000000" w:rsidRPr="00000000">
        <w:rPr>
          <w:rtl w:val="0"/>
        </w:rPr>
        <w:t xml:space="preserve">se il </w:t>
      </w:r>
      <w:r w:rsidDel="00000000" w:rsidR="00000000" w:rsidRPr="00000000">
        <w:rPr>
          <w:b w:val="1"/>
          <w:rtl w:val="0"/>
        </w:rPr>
        <w:t xml:space="preserve">software </w:t>
      </w:r>
      <w:r w:rsidDel="00000000" w:rsidR="00000000" w:rsidRPr="00000000">
        <w:rPr>
          <w:b w:val="1"/>
          <w:rtl w:val="0"/>
        </w:rPr>
        <w:t xml:space="preserve">viene utilizzato principalmente via rete (es: tramite un browser) </w:t>
      </w:r>
      <w:r w:rsidDel="00000000" w:rsidR="00000000" w:rsidRPr="00000000">
        <w:rPr>
          <w:rtl w:val="0"/>
        </w:rPr>
        <w:t xml:space="preserve">, utilizzare la licenza </w:t>
      </w:r>
      <w:r w:rsidDel="00000000" w:rsidR="00000000" w:rsidRPr="00000000">
        <w:rPr>
          <w:rtl w:val="0"/>
        </w:rPr>
        <w:t xml:space="preserve">“GNU Affero General Public License” versione 3</w:t>
      </w:r>
      <w:r w:rsidDel="00000000" w:rsidR="00000000" w:rsidRPr="00000000">
        <w:rPr>
          <w:rtl w:val="0"/>
        </w:rPr>
        <w:t xml:space="preserve"> o successive (codice SPDX: </w:t>
      </w:r>
      <w:r w:rsidDel="00000000" w:rsidR="00000000" w:rsidRPr="00000000">
        <w:rPr>
          <w:rFonts w:ascii="Courier New" w:cs="Courier New" w:eastAsia="Courier New" w:hAnsi="Courier New"/>
          <w:rtl w:val="0"/>
        </w:rPr>
        <w:t xml:space="preserve">AGPL-3.0-or-later</w:t>
      </w:r>
      <w:r w:rsidDel="00000000" w:rsidR="00000000" w:rsidRPr="00000000">
        <w:rPr>
          <w:rtl w:val="0"/>
        </w:rPr>
        <w:t xml:space="preserve">): </w:t>
      </w:r>
      <w:hyperlink r:id="rId25">
        <w:r w:rsidDel="00000000" w:rsidR="00000000" w:rsidRPr="00000000">
          <w:rPr>
            <w:color w:val="1155cc"/>
            <w:u w:val="single"/>
            <w:rtl w:val="0"/>
          </w:rPr>
          <w:t xml:space="preserve">https://spdx.org/licenses/AGPL-3.0-or-later.html</w:t>
        </w:r>
      </w:hyperlink>
      <w:r w:rsidDel="00000000" w:rsidR="00000000" w:rsidRPr="00000000">
        <w:rPr>
          <w:rtl w:val="0"/>
        </w:rPr>
        <w:t xml:space="preserve">;</w:t>
      </w:r>
      <w:r w:rsidDel="00000000" w:rsidR="00000000" w:rsidRPr="00000000">
        <w:rPr>
          <w:rtl w:val="0"/>
        </w:rPr>
        <w:t xml:space="preserve"> questa licenza è stata scelta perché, oltre ad essere compatibile con la maggior parte delle licenze Open Source, obbliga chi modifica il codice a rilasciare i miglioramenti anche in caso esso venga utilizzato come parte di un servizio SaaS.</w:t>
      </w:r>
      <w:r w:rsidDel="00000000" w:rsidR="00000000" w:rsidRPr="00000000">
        <w:rPr>
          <w:rtl w:val="0"/>
        </w:rPr>
      </w:r>
    </w:p>
    <w:p w:rsidR="00000000" w:rsidDel="00000000" w:rsidP="00000000" w:rsidRDefault="00000000" w:rsidRPr="00000000" w14:paraId="00000215">
      <w:pPr>
        <w:numPr>
          <w:ilvl w:val="1"/>
          <w:numId w:val="39"/>
        </w:numPr>
        <w:spacing w:after="0" w:lineRule="auto"/>
        <w:ind w:left="1440" w:hanging="360"/>
        <w:contextualSpacing w:val="1"/>
        <w:jc w:val="left"/>
        <w:rPr/>
      </w:pPr>
      <w:r w:rsidDel="00000000" w:rsidR="00000000" w:rsidRPr="00000000">
        <w:rPr>
          <w:rtl w:val="0"/>
        </w:rPr>
        <w:t xml:space="preserve">se vengono rilasciati </w:t>
      </w:r>
      <w:r w:rsidDel="00000000" w:rsidR="00000000" w:rsidRPr="00000000">
        <w:rPr>
          <w:rtl w:val="0"/>
        </w:rPr>
        <w:t xml:space="preserve"> </w:t>
      </w:r>
      <w:r w:rsidDel="00000000" w:rsidR="00000000" w:rsidRPr="00000000">
        <w:rPr>
          <w:b w:val="1"/>
          <w:rtl w:val="0"/>
        </w:rPr>
        <w:t xml:space="preserve">componenti software</w:t>
      </w:r>
      <w:r w:rsidDel="00000000" w:rsidR="00000000" w:rsidRPr="00000000">
        <w:rPr>
          <w:rtl w:val="0"/>
        </w:rPr>
        <w:t xml:space="preserve"> enucleati e con ampio campo applicativo (per esempio, le “</w:t>
      </w:r>
      <w:r w:rsidDel="00000000" w:rsidR="00000000" w:rsidRPr="00000000">
        <w:rPr>
          <w:b w:val="1"/>
          <w:rtl w:val="0"/>
        </w:rPr>
        <w:t xml:space="preserve">librerie software</w:t>
      </w:r>
      <w:r w:rsidDel="00000000" w:rsidR="00000000" w:rsidRPr="00000000">
        <w:rPr>
          <w:rtl w:val="0"/>
        </w:rPr>
        <w:t xml:space="preserve">” e gli “</w:t>
      </w:r>
      <w:r w:rsidDel="00000000" w:rsidR="00000000" w:rsidRPr="00000000">
        <w:rPr>
          <w:b w:val="1"/>
          <w:rtl w:val="0"/>
        </w:rPr>
        <w:t xml:space="preserve">SDK</w:t>
      </w:r>
      <w:r w:rsidDel="00000000" w:rsidR="00000000" w:rsidRPr="00000000">
        <w:rPr>
          <w:rtl w:val="0"/>
        </w:rPr>
        <w:t xml:space="preserve">”), utilizzare la licenza “BSD 3-Clause” (codice SPDX: </w:t>
      </w:r>
      <w:r w:rsidDel="00000000" w:rsidR="00000000" w:rsidRPr="00000000">
        <w:rPr>
          <w:rFonts w:ascii="Courier New" w:cs="Courier New" w:eastAsia="Courier New" w:hAnsi="Courier New"/>
          <w:rtl w:val="0"/>
        </w:rPr>
        <w:t xml:space="preserve">BSD-3-Clause</w:t>
      </w:r>
      <w:r w:rsidDel="00000000" w:rsidR="00000000" w:rsidRPr="00000000">
        <w:rPr>
          <w:rtl w:val="0"/>
        </w:rPr>
        <w:t xml:space="preserve">) </w:t>
      </w:r>
      <w:hyperlink r:id="rId26">
        <w:r w:rsidDel="00000000" w:rsidR="00000000" w:rsidRPr="00000000">
          <w:rPr>
            <w:color w:val="1155cc"/>
            <w:u w:val="single"/>
            <w:rtl w:val="0"/>
          </w:rPr>
          <w:t xml:space="preserve">https://spdx.org/licenses/BSD-3-Clause.html</w:t>
        </w:r>
      </w:hyperlink>
      <w:r w:rsidDel="00000000" w:rsidR="00000000" w:rsidRPr="00000000">
        <w:rPr>
          <w:rtl w:val="0"/>
        </w:rPr>
        <w:t xml:space="preserve">;</w:t>
      </w:r>
      <w:r w:rsidDel="00000000" w:rsidR="00000000" w:rsidRPr="00000000">
        <w:rPr>
          <w:rtl w:val="0"/>
        </w:rPr>
        <w:t xml:space="preserve"> Questa licenza è stata scelta per garantire un utilizzo da parte di tutti gli attori quanto più libero possibile, permettendo di realizzare applicativi basati su queste librerie, rilasciabili sotto qualunque licenza. Questo genere di componenti software è utilizzato normalmente per favorire l’interoperabilità con le Pubbliche Amministrazioni, e trovano beneficio nella nascita di ecosistemi che includono applicativi di terze parti, inclusi software proprietari.</w:t>
      </w:r>
      <w:r w:rsidDel="00000000" w:rsidR="00000000" w:rsidRPr="00000000">
        <w:rPr>
          <w:rtl w:val="0"/>
        </w:rPr>
      </w:r>
    </w:p>
    <w:p w:rsidR="00000000" w:rsidDel="00000000" w:rsidP="00000000" w:rsidRDefault="00000000" w:rsidRPr="00000000" w14:paraId="00000216">
      <w:pPr>
        <w:numPr>
          <w:ilvl w:val="0"/>
          <w:numId w:val="39"/>
        </w:numPr>
        <w:spacing w:after="0" w:lineRule="auto"/>
        <w:ind w:left="720" w:hanging="360"/>
        <w:contextualSpacing w:val="1"/>
        <w:jc w:val="left"/>
        <w:rPr/>
      </w:pPr>
      <w:r w:rsidDel="00000000" w:rsidR="00000000" w:rsidRPr="00000000">
        <w:rPr>
          <w:rtl w:val="0"/>
        </w:rPr>
        <w:t xml:space="preserve">Per</w:t>
      </w:r>
      <w:r w:rsidDel="00000000" w:rsidR="00000000" w:rsidRPr="00000000">
        <w:rPr>
          <w:rtl w:val="0"/>
        </w:rPr>
        <w:t xml:space="preserve"> la </w:t>
      </w:r>
      <w:r w:rsidDel="00000000" w:rsidR="00000000" w:rsidRPr="00000000">
        <w:rPr>
          <w:b w:val="1"/>
          <w:rtl w:val="0"/>
        </w:rPr>
        <w:t xml:space="preserve">documentazione tecnica</w:t>
      </w:r>
      <w:r w:rsidDel="00000000" w:rsidR="00000000" w:rsidRPr="00000000">
        <w:rPr>
          <w:rtl w:val="0"/>
        </w:rPr>
        <w:t xml:space="preserve"> del software, utilizzare la licenza Creative Commons CC-BY 4.0 (codice SPDX: </w:t>
      </w:r>
      <w:r w:rsidDel="00000000" w:rsidR="00000000" w:rsidRPr="00000000">
        <w:rPr>
          <w:rFonts w:ascii="Courier New" w:cs="Courier New" w:eastAsia="Courier New" w:hAnsi="Courier New"/>
          <w:rtl w:val="0"/>
        </w:rPr>
        <w:t xml:space="preserve">CC-BY-4.0</w:t>
      </w:r>
      <w:r w:rsidDel="00000000" w:rsidR="00000000" w:rsidRPr="00000000">
        <w:rPr>
          <w:rtl w:val="0"/>
        </w:rPr>
        <w:t xml:space="preserve">) </w:t>
      </w:r>
      <w:hyperlink r:id="rId27">
        <w:r w:rsidDel="00000000" w:rsidR="00000000" w:rsidRPr="00000000">
          <w:rPr>
            <w:color w:val="1155cc"/>
            <w:u w:val="single"/>
            <w:rtl w:val="0"/>
          </w:rPr>
          <w:t xml:space="preserve">https://spdx.org/licenses/CC-BY-4.0.html</w:t>
        </w:r>
      </w:hyperlink>
      <w:r w:rsidDel="00000000" w:rsidR="00000000" w:rsidRPr="00000000">
        <w:rPr>
          <w:rtl w:val="0"/>
        </w:rPr>
        <w:t xml:space="preserve">.</w:t>
      </w:r>
      <w:r w:rsidDel="00000000" w:rsidR="00000000" w:rsidRPr="00000000">
        <w:rPr>
          <w:rtl w:val="0"/>
        </w:rPr>
        <w:t xml:space="preserve"> Questa licenza è stata scelta in quanto permette un riutilizzo semplice della documentazione e degli esempi di codice in essa contenuta.</w:t>
      </w:r>
      <w:r w:rsidDel="00000000" w:rsidR="00000000" w:rsidRPr="00000000">
        <w:rPr>
          <w:rtl w:val="0"/>
        </w:rPr>
      </w:r>
    </w:p>
    <w:p w:rsidR="00000000" w:rsidDel="00000000" w:rsidP="00000000" w:rsidRDefault="00000000" w:rsidRPr="00000000" w14:paraId="00000217">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218">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219">
      <w:pPr>
        <w:spacing w:after="0" w:lineRule="auto"/>
        <w:ind w:left="0" w:firstLine="0"/>
        <w:contextualSpacing w:val="0"/>
        <w:jc w:val="left"/>
        <w:rPr/>
      </w:pPr>
      <w:r w:rsidDel="00000000" w:rsidR="00000000" w:rsidRPr="00000000">
        <w:rPr>
          <w:rtl w:val="0"/>
        </w:rPr>
        <w:t xml:space="preserve">Si rimanda alla </w:t>
      </w:r>
      <w:hyperlink w:anchor="_asixc2fswywi">
        <w:r w:rsidDel="00000000" w:rsidR="00000000" w:rsidRPr="00000000">
          <w:rPr>
            <w:color w:val="1155cc"/>
            <w:u w:val="single"/>
            <w:rtl w:val="0"/>
          </w:rPr>
          <w:t xml:space="preserve">4.2. Guida alla pubblicazione di software Open Source</w:t>
        </w:r>
      </w:hyperlink>
      <w:r w:rsidDel="00000000" w:rsidR="00000000" w:rsidRPr="00000000">
        <w:rPr>
          <w:rtl w:val="0"/>
        </w:rPr>
        <w:t xml:space="preserve"> per i dettagli tecnici su come apporre correttamente il testo di una licenza al codice sorgente nel momento della pubblicazione.</w:t>
      </w:r>
    </w:p>
    <w:p w:rsidR="00000000" w:rsidDel="00000000" w:rsidP="00000000" w:rsidRDefault="00000000" w:rsidRPr="00000000" w14:paraId="0000021A">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21B">
      <w:pPr>
        <w:spacing w:after="0" w:lineRule="auto"/>
        <w:ind w:left="0" w:firstLine="0"/>
        <w:contextualSpacing w:val="0"/>
        <w:jc w:val="left"/>
        <w:rPr/>
      </w:pPr>
      <w:r w:rsidDel="00000000" w:rsidR="00000000" w:rsidRPr="00000000">
        <w:rPr>
          <w:rtl w:val="0"/>
        </w:rPr>
        <w:t xml:space="preserve">Le licenze scelte hanno un vasto utilizzo nell’ecosistema Open Source, dunque si massimizza la possibilità di poter integrare componenti di terze parti rilasciate con licenze compatibili.</w:t>
      </w:r>
    </w:p>
    <w:p w:rsidR="00000000" w:rsidDel="00000000" w:rsidP="00000000" w:rsidRDefault="00000000" w:rsidRPr="00000000" w14:paraId="0000021C">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21D">
      <w:pPr>
        <w:spacing w:after="0" w:lineRule="auto"/>
        <w:ind w:left="0" w:firstLine="0"/>
        <w:contextualSpacing w:val="0"/>
        <w:jc w:val="left"/>
        <w:rPr/>
      </w:pPr>
      <w:r w:rsidDel="00000000" w:rsidR="00000000" w:rsidRPr="00000000">
        <w:rPr>
          <w:rtl w:val="0"/>
        </w:rPr>
        <w:t xml:space="preserve">L’amministrazione che volesse operare una scelta di licenza diversa da quella qui delineata deve</w:t>
      </w:r>
      <w:r w:rsidDel="00000000" w:rsidR="00000000" w:rsidRPr="00000000">
        <w:rPr>
          <w:rtl w:val="0"/>
        </w:rPr>
        <w:t xml:space="preserve"> motivarne le ragioni</w:t>
      </w:r>
      <w:r w:rsidDel="00000000" w:rsidR="00000000" w:rsidRPr="00000000">
        <w:rPr>
          <w:rtl w:val="0"/>
        </w:rPr>
        <w:t xml:space="preserve">, analizzando la compatibilità tra le licenze adottate e quelle qui proposte, escludendo che la scelta limiti le opportunità di riuso</w:t>
      </w:r>
      <w:r w:rsidDel="00000000" w:rsidR="00000000" w:rsidRPr="00000000">
        <w:rPr>
          <w:rtl w:val="0"/>
        </w:rPr>
        <w:t xml:space="preserve"> ed assicurandosi</w:t>
      </w:r>
      <w:r w:rsidDel="00000000" w:rsidR="00000000" w:rsidRPr="00000000">
        <w:rPr>
          <w:rtl w:val="0"/>
        </w:rPr>
        <w:t xml:space="preserve"> </w:t>
      </w:r>
      <w:r w:rsidDel="00000000" w:rsidR="00000000" w:rsidRPr="00000000">
        <w:rPr>
          <w:rtl w:val="0"/>
        </w:rPr>
        <w:t xml:space="preserve">che </w:t>
      </w:r>
      <w:r w:rsidDel="00000000" w:rsidR="00000000" w:rsidRPr="00000000">
        <w:rPr>
          <w:rtl w:val="0"/>
        </w:rPr>
        <w:t xml:space="preserve">non comport</w:t>
      </w:r>
      <w:r w:rsidDel="00000000" w:rsidR="00000000" w:rsidRPr="00000000">
        <w:rPr>
          <w:rtl w:val="0"/>
        </w:rPr>
        <w:t xml:space="preserve">i</w:t>
      </w:r>
      <w:r w:rsidDel="00000000" w:rsidR="00000000" w:rsidRPr="00000000">
        <w:rPr>
          <w:rtl w:val="0"/>
        </w:rPr>
        <w:t xml:space="preserve"> oneri aggiuntivi per le amministrazioni</w:t>
      </w:r>
      <w:r w:rsidDel="00000000" w:rsidR="00000000" w:rsidRPr="00000000">
        <w:rPr>
          <w:rtl w:val="0"/>
        </w:rPr>
        <w:t xml:space="preserve"> in fase di riuso</w:t>
      </w:r>
      <w:r w:rsidDel="00000000" w:rsidR="00000000" w:rsidRPr="00000000">
        <w:rPr>
          <w:rtl w:val="0"/>
        </w:rPr>
        <w:t xml:space="preserve">.</w:t>
      </w:r>
    </w:p>
    <w:p w:rsidR="00000000" w:rsidDel="00000000" w:rsidP="00000000" w:rsidRDefault="00000000" w:rsidRPr="00000000" w14:paraId="0000021E">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21F">
      <w:pPr>
        <w:pStyle w:val="Heading2"/>
        <w:contextualSpacing w:val="0"/>
        <w:rPr>
          <w:sz w:val="26"/>
          <w:szCs w:val="26"/>
        </w:rPr>
      </w:pPr>
      <w:bookmarkStart w:colFirst="0" w:colLast="0" w:name="_4ri0leplqeqp" w:id="48"/>
      <w:bookmarkEnd w:id="48"/>
      <w:r w:rsidDel="00000000" w:rsidR="00000000" w:rsidRPr="00000000">
        <w:rPr>
          <w:sz w:val="26"/>
          <w:szCs w:val="26"/>
          <w:rtl w:val="0"/>
        </w:rPr>
        <w:t xml:space="preserve">3.6. Rilascio di software esistente sotto licenza aperta</w:t>
      </w:r>
    </w:p>
    <w:p w:rsidR="00000000" w:rsidDel="00000000" w:rsidP="00000000" w:rsidRDefault="00000000" w:rsidRPr="00000000" w14:paraId="00000220">
      <w:pPr>
        <w:contextualSpacing w:val="0"/>
        <w:rPr>
          <w:color w:val="404040"/>
          <w:highlight w:val="white"/>
        </w:rPr>
      </w:pPr>
      <w:r w:rsidDel="00000000" w:rsidR="00000000" w:rsidRPr="00000000">
        <w:rPr>
          <w:color w:val="404040"/>
          <w:highlight w:val="white"/>
          <w:rtl w:val="0"/>
        </w:rPr>
        <w:t xml:space="preserve">Il</w:t>
      </w:r>
      <w:r w:rsidDel="00000000" w:rsidR="00000000" w:rsidRPr="00000000">
        <w:rPr>
          <w:color w:val="404040"/>
          <w:highlight w:val="white"/>
          <w:rtl w:val="0"/>
        </w:rPr>
        <w:t xml:space="preserve"> comma 1 dell’Art 69 recita: </w:t>
      </w:r>
      <w:r w:rsidDel="00000000" w:rsidR="00000000" w:rsidRPr="00000000">
        <w:rPr>
          <w:i w:val="1"/>
          <w:color w:val="404040"/>
          <w:highlight w:val="white"/>
          <w:rtl w:val="0"/>
        </w:rPr>
        <w:t xml:space="preserve">Le pubbliche amministrazioni che siano titolari di soluzioni e programmi informatici realizzati su specifiche indicazioni del committente pubblico, hanno l’obbligo di rendere disponibile il relativo codice sorgente, completo della documentazione e rilasciato in repertorio pubblico sotto licenza aperta, in uso gratuito ad altre pubbliche amministrazioni o ai soggetti giuridici che intendano adattarli alle proprie esigenze, salvo motivate ragioni di ordine e sicurezza pubblica, difesa nazionale e consultazioni elettorali.</w:t>
      </w:r>
      <w:r w:rsidDel="00000000" w:rsidR="00000000" w:rsidRPr="00000000">
        <w:rPr>
          <w:rtl w:val="0"/>
        </w:rPr>
      </w:r>
    </w:p>
    <w:p w:rsidR="00000000" w:rsidDel="00000000" w:rsidP="00000000" w:rsidRDefault="00000000" w:rsidRPr="00000000" w14:paraId="00000221">
      <w:pPr>
        <w:contextualSpacing w:val="0"/>
        <w:rPr>
          <w:color w:val="404040"/>
          <w:highlight w:val="white"/>
        </w:rPr>
      </w:pPr>
      <w:r w:rsidDel="00000000" w:rsidR="00000000" w:rsidRPr="00000000">
        <w:rPr>
          <w:color w:val="404040"/>
          <w:highlight w:val="white"/>
          <w:rtl w:val="0"/>
        </w:rPr>
        <w:t xml:space="preserve">Gli obblighi qui citati si riferiscono all’intero parco software sul quale insistono i diritti di un’amministrazione con la conseguenza che, a prescindere dall’esigenza di rispettare tali obblighi in occasione del perfezionamento di nuovi contratti, ogni amministrazione è tenuta a dare tempestiva attuazione </w:t>
      </w:r>
      <w:r w:rsidDel="00000000" w:rsidR="00000000" w:rsidRPr="00000000">
        <w:rPr>
          <w:b w:val="1"/>
          <w:color w:val="404040"/>
          <w:highlight w:val="white"/>
          <w:rtl w:val="0"/>
        </w:rPr>
        <w:t xml:space="preserve">anche con riferimento al software già esistente ove sia titolare dei relativi diritti di proprietà intellettuale e industriale </w:t>
      </w:r>
      <w:r w:rsidDel="00000000" w:rsidR="00000000" w:rsidRPr="00000000">
        <w:rPr>
          <w:color w:val="404040"/>
          <w:highlight w:val="white"/>
          <w:rtl w:val="0"/>
        </w:rPr>
        <w:t xml:space="preserve">(come indicato in </w:t>
      </w:r>
      <w:hyperlink w:anchor="_rxc5ydrxoav3">
        <w:r w:rsidDel="00000000" w:rsidR="00000000" w:rsidRPr="00000000">
          <w:rPr>
            <w:color w:val="1155cc"/>
            <w:highlight w:val="white"/>
            <w:u w:val="single"/>
            <w:rtl w:val="0"/>
          </w:rPr>
          <w:t xml:space="preserve">1.5. Titolarità</w:t>
        </w:r>
      </w:hyperlink>
      <w:r w:rsidDel="00000000" w:rsidR="00000000" w:rsidRPr="00000000">
        <w:rPr>
          <w:color w:val="404040"/>
          <w:highlight w:val="white"/>
          <w:rtl w:val="0"/>
        </w:rPr>
        <w:t xml:space="preserve">)</w:t>
      </w:r>
      <w:r w:rsidDel="00000000" w:rsidR="00000000" w:rsidRPr="00000000">
        <w:rPr>
          <w:color w:val="404040"/>
          <w:highlight w:val="white"/>
          <w:rtl w:val="0"/>
        </w:rPr>
        <w:t xml:space="preserve">. </w:t>
      </w:r>
    </w:p>
    <w:p w:rsidR="00000000" w:rsidDel="00000000" w:rsidP="00000000" w:rsidRDefault="00000000" w:rsidRPr="00000000" w14:paraId="00000222">
      <w:pPr>
        <w:contextualSpacing w:val="0"/>
        <w:rPr>
          <w:color w:val="404040"/>
          <w:highlight w:val="white"/>
        </w:rPr>
      </w:pPr>
      <w:r w:rsidDel="00000000" w:rsidR="00000000" w:rsidRPr="00000000">
        <w:rPr>
          <w:color w:val="404040"/>
          <w:highlight w:val="white"/>
          <w:rtl w:val="0"/>
        </w:rPr>
        <w:t xml:space="preserve">Dare attuazione a tali obblighi sul software già esistente costituisce un aspetto essenziale per la massimizzazione dell’efficacia della disposizione in commento e, più in generale, della buona prassi del riuso, giacché consente a altre amministrazioni di beneficiare senza ritardo delle opportunità offerte dal riuso, scongiurando il rischio che queste ultime si trovino a dover ri-acquistare soluzioni già appartenenti al patrimonio informativo pubblico e che, dunque, potrebbero essere utilizzate senza generare alcun ulteriore costo per la comunità.</w:t>
      </w:r>
    </w:p>
    <w:p w:rsidR="00000000" w:rsidDel="00000000" w:rsidP="00000000" w:rsidRDefault="00000000" w:rsidRPr="00000000" w14:paraId="00000223">
      <w:pPr>
        <w:contextualSpacing w:val="0"/>
        <w:rPr>
          <w:color w:val="404040"/>
          <w:highlight w:val="white"/>
        </w:rPr>
      </w:pPr>
      <w:r w:rsidDel="00000000" w:rsidR="00000000" w:rsidRPr="00000000">
        <w:rPr>
          <w:color w:val="404040"/>
          <w:highlight w:val="white"/>
          <w:rtl w:val="0"/>
        </w:rPr>
        <w:t xml:space="preserve">È quindi </w:t>
      </w:r>
      <w:r w:rsidDel="00000000" w:rsidR="00000000" w:rsidRPr="00000000">
        <w:rPr>
          <w:b w:val="1"/>
          <w:color w:val="404040"/>
          <w:highlight w:val="white"/>
          <w:rtl w:val="0"/>
        </w:rPr>
        <w:t xml:space="preserve">necessario</w:t>
      </w:r>
      <w:r w:rsidDel="00000000" w:rsidR="00000000" w:rsidRPr="00000000">
        <w:rPr>
          <w:color w:val="404040"/>
          <w:highlight w:val="white"/>
          <w:rtl w:val="0"/>
        </w:rPr>
        <w:t xml:space="preserve"> che l’amministrazione </w:t>
      </w:r>
      <w:r w:rsidDel="00000000" w:rsidR="00000000" w:rsidRPr="00000000">
        <w:rPr>
          <w:b w:val="1"/>
          <w:color w:val="404040"/>
          <w:highlight w:val="white"/>
          <w:rtl w:val="0"/>
        </w:rPr>
        <w:t xml:space="preserve">provveda a censire il software</w:t>
      </w:r>
      <w:r w:rsidDel="00000000" w:rsidR="00000000" w:rsidRPr="00000000">
        <w:rPr>
          <w:color w:val="404040"/>
          <w:highlight w:val="white"/>
          <w:rtl w:val="0"/>
        </w:rPr>
        <w:t xml:space="preserve"> di cui è già in possesso</w:t>
      </w:r>
      <w:r w:rsidDel="00000000" w:rsidR="00000000" w:rsidRPr="00000000">
        <w:rPr>
          <w:color w:val="404040"/>
          <w:highlight w:val="white"/>
          <w:rtl w:val="0"/>
        </w:rPr>
        <w:t xml:space="preserve"> </w:t>
      </w:r>
      <w:r w:rsidDel="00000000" w:rsidR="00000000" w:rsidRPr="00000000">
        <w:rPr>
          <w:color w:val="404040"/>
          <w:highlight w:val="white"/>
          <w:rtl w:val="0"/>
        </w:rPr>
        <w:t xml:space="preserve">al fine di verificarne la titolarità, </w:t>
      </w:r>
      <w:r w:rsidDel="00000000" w:rsidR="00000000" w:rsidRPr="00000000">
        <w:rPr>
          <w:color w:val="404040"/>
          <w:highlight w:val="white"/>
          <w:rtl w:val="0"/>
        </w:rPr>
        <w:t xml:space="preserve">e in caso positivo proceda</w:t>
      </w:r>
      <w:r w:rsidDel="00000000" w:rsidR="00000000" w:rsidRPr="00000000">
        <w:rPr>
          <w:color w:val="404040"/>
          <w:highlight w:val="white"/>
          <w:rtl w:val="0"/>
        </w:rPr>
        <w:t xml:space="preserve"> al</w:t>
      </w:r>
      <w:r w:rsidDel="00000000" w:rsidR="00000000" w:rsidRPr="00000000">
        <w:rPr>
          <w:color w:val="404040"/>
          <w:highlight w:val="white"/>
          <w:rtl w:val="0"/>
        </w:rPr>
        <w:t xml:space="preserve"> rilascio</w:t>
      </w:r>
      <w:r w:rsidDel="00000000" w:rsidR="00000000" w:rsidRPr="00000000">
        <w:rPr>
          <w:color w:val="404040"/>
          <w:highlight w:val="white"/>
          <w:rtl w:val="0"/>
        </w:rPr>
        <w:t xml:space="preserve"> sotto licenza aperta.</w:t>
      </w:r>
      <w:r w:rsidDel="00000000" w:rsidR="00000000" w:rsidRPr="00000000">
        <w:rPr>
          <w:rtl w:val="0"/>
        </w:rPr>
      </w:r>
    </w:p>
    <w:p w:rsidR="00000000" w:rsidDel="00000000" w:rsidP="00000000" w:rsidRDefault="00000000" w:rsidRPr="00000000" w14:paraId="00000224">
      <w:pPr>
        <w:contextualSpacing w:val="0"/>
        <w:rPr>
          <w:color w:val="404040"/>
          <w:highlight w:val="white"/>
        </w:rPr>
      </w:pPr>
      <w:r w:rsidDel="00000000" w:rsidR="00000000" w:rsidRPr="00000000">
        <w:rPr>
          <w:color w:val="404040"/>
          <w:highlight w:val="white"/>
          <w:rtl w:val="0"/>
        </w:rPr>
        <w:t xml:space="preserve">Vista la rapida evoluzione del software e la chiara finalità del riuso, si considera escluso dall’obbligo di rilascio il software che non sia più in uso da parte dell’amministrazione da più di 5 anni</w:t>
      </w:r>
      <w:r w:rsidDel="00000000" w:rsidR="00000000" w:rsidRPr="00000000">
        <w:rPr>
          <w:color w:val="404040"/>
          <w:highlight w:val="white"/>
          <w:rtl w:val="0"/>
        </w:rPr>
        <w:t xml:space="preserve"> dall’entrata in vigore delle presenti linee guida</w:t>
      </w:r>
      <w:r w:rsidDel="00000000" w:rsidR="00000000" w:rsidRPr="00000000">
        <w:rPr>
          <w:color w:val="404040"/>
          <w:highlight w:val="white"/>
          <w:rtl w:val="0"/>
        </w:rPr>
        <w:t xml:space="preserve">.</w:t>
      </w:r>
    </w:p>
    <w:p w:rsidR="00000000" w:rsidDel="00000000" w:rsidP="00000000" w:rsidRDefault="00000000" w:rsidRPr="00000000" w14:paraId="00000225">
      <w:pPr>
        <w:contextualSpacing w:val="0"/>
        <w:rPr>
          <w:color w:val="404040"/>
          <w:highlight w:val="white"/>
        </w:rPr>
      </w:pPr>
      <w:r w:rsidDel="00000000" w:rsidR="00000000" w:rsidRPr="00000000">
        <w:rPr>
          <w:color w:val="404040"/>
          <w:highlight w:val="white"/>
          <w:rtl w:val="0"/>
        </w:rPr>
        <w:t xml:space="preserve">Le specifiche di dettaglio di come effettuare il rilascio sono contenute in </w:t>
      </w:r>
      <w:hyperlink w:anchor="_asixc2fswywi">
        <w:r w:rsidDel="00000000" w:rsidR="00000000" w:rsidRPr="00000000">
          <w:rPr>
            <w:color w:val="1155cc"/>
            <w:highlight w:val="white"/>
            <w:u w:val="single"/>
            <w:rtl w:val="0"/>
          </w:rPr>
          <w:t xml:space="preserve">4.2. Guida alla pubblicazione di software Open Source</w:t>
        </w:r>
      </w:hyperlink>
      <w:r w:rsidDel="00000000" w:rsidR="00000000" w:rsidRPr="00000000">
        <w:rPr>
          <w:color w:val="404040"/>
          <w:highlight w:val="white"/>
          <w:rtl w:val="0"/>
        </w:rPr>
        <w:t xml:space="preserve">. Laddove l’amministrazione non avesse le risorse necessarie per allineare la documentazione agli standard previsti della Guida, l’amministrazione deve procedere comunque immediatamente al rilascio di quanto ha in possesso nello stato in cui si trova, fermo restando che la presenza di documentazione è requisito essenziale previsto dalla norma e sarà quindi necessario procedere al completamento e allineamento della documentazione al più presto per considerare l’adempimento concluso.</w:t>
      </w:r>
      <w:r w:rsidDel="00000000" w:rsidR="00000000" w:rsidRPr="00000000">
        <w:rPr>
          <w:rtl w:val="0"/>
        </w:rPr>
      </w:r>
    </w:p>
    <w:p w:rsidR="00000000" w:rsidDel="00000000" w:rsidP="00000000" w:rsidRDefault="00000000" w:rsidRPr="00000000" w14:paraId="00000226">
      <w:pPr>
        <w:pStyle w:val="Heading2"/>
        <w:contextualSpacing w:val="0"/>
        <w:rPr/>
      </w:pPr>
      <w:bookmarkStart w:colFirst="0" w:colLast="0" w:name="_jdyd23vco9ts" w:id="49"/>
      <w:bookmarkEnd w:id="49"/>
      <w:r w:rsidDel="00000000" w:rsidR="00000000" w:rsidRPr="00000000">
        <w:rPr>
          <w:rtl w:val="0"/>
        </w:rPr>
        <w:t xml:space="preserve">3.7. Sviluppo di software</w:t>
      </w:r>
      <w:r w:rsidDel="00000000" w:rsidR="00000000" w:rsidRPr="00000000">
        <w:rPr>
          <w:rtl w:val="0"/>
        </w:rPr>
        <w:t xml:space="preserve"> ex-novo</w:t>
      </w:r>
    </w:p>
    <w:p w:rsidR="00000000" w:rsidDel="00000000" w:rsidP="00000000" w:rsidRDefault="00000000" w:rsidRPr="00000000" w14:paraId="00000227">
      <w:pPr>
        <w:contextualSpacing w:val="0"/>
        <w:rPr/>
      </w:pPr>
      <w:r w:rsidDel="00000000" w:rsidR="00000000" w:rsidRPr="00000000">
        <w:rPr>
          <w:rtl w:val="0"/>
        </w:rPr>
        <w:t xml:space="preserve">Se l’amministrazione, seguendo </w:t>
      </w:r>
      <w:r w:rsidDel="00000000" w:rsidR="00000000" w:rsidRPr="00000000">
        <w:rPr>
          <w:rtl w:val="0"/>
        </w:rPr>
        <w:t xml:space="preserve">la valutazione comparativa </w:t>
      </w:r>
      <w:r w:rsidDel="00000000" w:rsidR="00000000" w:rsidRPr="00000000">
        <w:rPr>
          <w:rtl w:val="0"/>
        </w:rPr>
        <w:t xml:space="preserve">propost</w:t>
      </w:r>
      <w:r w:rsidDel="00000000" w:rsidR="00000000" w:rsidRPr="00000000">
        <w:rPr>
          <w:rtl w:val="0"/>
        </w:rPr>
        <w:t xml:space="preserve">a in </w:t>
      </w:r>
      <w:hyperlink w:anchor="_pwvp62za6ncy">
        <w:r w:rsidDel="00000000" w:rsidR="00000000" w:rsidRPr="00000000">
          <w:rPr>
            <w:color w:val="1155cc"/>
            <w:u w:val="single"/>
            <w:rtl w:val="0"/>
          </w:rPr>
          <w:t xml:space="preserve">2. Linee Guida sull’acquisizione di soluzioni software</w:t>
        </w:r>
      </w:hyperlink>
      <w:r w:rsidDel="00000000" w:rsidR="00000000" w:rsidRPr="00000000">
        <w:rPr>
          <w:rtl w:val="0"/>
        </w:rPr>
        <w:t xml:space="preserve">, sceglie di sviluppare un software ex-novo ricorrendo a risorse interne oppure tramite appalto, è importante adempiere a quanto previsto nell’articolo 69, e in particolare:</w:t>
      </w:r>
    </w:p>
    <w:p w:rsidR="00000000" w:rsidDel="00000000" w:rsidP="00000000" w:rsidRDefault="00000000" w:rsidRPr="00000000" w14:paraId="00000228">
      <w:pPr>
        <w:numPr>
          <w:ilvl w:val="0"/>
          <w:numId w:val="19"/>
        </w:numPr>
        <w:ind w:left="720" w:hanging="360"/>
        <w:contextualSpacing w:val="1"/>
        <w:rPr>
          <w:u w:val="none"/>
        </w:rPr>
      </w:pPr>
      <w:r w:rsidDel="00000000" w:rsidR="00000000" w:rsidRPr="00000000">
        <w:rPr>
          <w:rtl w:val="0"/>
        </w:rPr>
        <w:t xml:space="preserve">il comma 1, che richiede il rilascio sotto licenza aperta per consentire il riuso da parte di altre amministrazioni;</w:t>
      </w:r>
    </w:p>
    <w:p w:rsidR="00000000" w:rsidDel="00000000" w:rsidP="00000000" w:rsidRDefault="00000000" w:rsidRPr="00000000" w14:paraId="00000229">
      <w:pPr>
        <w:numPr>
          <w:ilvl w:val="0"/>
          <w:numId w:val="19"/>
        </w:numPr>
        <w:ind w:left="720" w:hanging="360"/>
        <w:contextualSpacing w:val="1"/>
        <w:rPr>
          <w:u w:val="none"/>
        </w:rPr>
      </w:pPr>
      <w:r w:rsidDel="00000000" w:rsidR="00000000" w:rsidRPr="00000000">
        <w:rPr>
          <w:rtl w:val="0"/>
        </w:rPr>
        <w:t xml:space="preserve">il comma 2, che richiede che l’amministrazione acquisisca la titolarità del software che viene realizzato</w:t>
      </w:r>
      <w:r w:rsidDel="00000000" w:rsidR="00000000" w:rsidRPr="00000000">
        <w:rPr>
          <w:rtl w:val="0"/>
        </w:rPr>
        <w:t xml:space="preserve">;</w:t>
      </w:r>
    </w:p>
    <w:p w:rsidR="00000000" w:rsidDel="00000000" w:rsidP="00000000" w:rsidRDefault="00000000" w:rsidRPr="00000000" w14:paraId="0000022A">
      <w:pPr>
        <w:numPr>
          <w:ilvl w:val="0"/>
          <w:numId w:val="19"/>
        </w:numPr>
        <w:ind w:left="720" w:hanging="360"/>
        <w:contextualSpacing w:val="1"/>
        <w:rPr>
          <w:u w:val="none"/>
        </w:rPr>
      </w:pPr>
      <w:r w:rsidDel="00000000" w:rsidR="00000000" w:rsidRPr="00000000">
        <w:rPr>
          <w:rtl w:val="0"/>
        </w:rPr>
        <w:t xml:space="preserve">il comma 2-bis, che delega a queste linee guida la scelta delle piattaforme di pubblicazione del codice sorgente.</w:t>
      </w:r>
    </w:p>
    <w:p w:rsidR="00000000" w:rsidDel="00000000" w:rsidP="00000000" w:rsidRDefault="00000000" w:rsidRPr="00000000" w14:paraId="0000022B">
      <w:pPr>
        <w:ind w:left="0" w:firstLine="0"/>
        <w:contextualSpacing w:val="0"/>
        <w:rPr/>
      </w:pPr>
      <w:r w:rsidDel="00000000" w:rsidR="00000000" w:rsidRPr="00000000">
        <w:rPr>
          <w:rtl w:val="0"/>
        </w:rPr>
        <w:t xml:space="preserve">Le seguenti sezioni approfondiscono come adempiere a queste disposizioni della legge.</w:t>
      </w:r>
      <w:r w:rsidDel="00000000" w:rsidR="00000000" w:rsidRPr="00000000">
        <w:rPr>
          <w:rtl w:val="0"/>
        </w:rPr>
      </w:r>
    </w:p>
    <w:p w:rsidR="00000000" w:rsidDel="00000000" w:rsidP="00000000" w:rsidRDefault="00000000" w:rsidRPr="00000000" w14:paraId="0000022C">
      <w:pPr>
        <w:pStyle w:val="Heading3"/>
        <w:contextualSpacing w:val="0"/>
        <w:rPr>
          <w:color w:val="000000"/>
          <w:sz w:val="26"/>
          <w:szCs w:val="26"/>
        </w:rPr>
      </w:pPr>
      <w:bookmarkStart w:colFirst="0" w:colLast="0" w:name="_1tmxvykkvnxh" w:id="50"/>
      <w:bookmarkEnd w:id="50"/>
      <w:r w:rsidDel="00000000" w:rsidR="00000000" w:rsidRPr="00000000">
        <w:rPr>
          <w:color w:val="000000"/>
          <w:sz w:val="26"/>
          <w:szCs w:val="26"/>
          <w:rtl w:val="0"/>
        </w:rPr>
        <w:t xml:space="preserve">3.7.1. Rilascio di nuovo software sotto licenza aperta</w:t>
      </w:r>
    </w:p>
    <w:p w:rsidR="00000000" w:rsidDel="00000000" w:rsidP="00000000" w:rsidRDefault="00000000" w:rsidRPr="00000000" w14:paraId="0000022D">
      <w:pPr>
        <w:ind w:left="0" w:firstLine="0"/>
        <w:contextualSpacing w:val="0"/>
        <w:rPr/>
      </w:pPr>
      <w:r w:rsidDel="00000000" w:rsidR="00000000" w:rsidRPr="00000000">
        <w:rPr>
          <w:rtl w:val="0"/>
        </w:rPr>
        <w:t xml:space="preserve">È importante che il comma 1 dell’articolo 69, che richiede il rilascio sotto licenza aperta, </w:t>
      </w:r>
      <w:r w:rsidDel="00000000" w:rsidR="00000000" w:rsidRPr="00000000">
        <w:rPr>
          <w:rtl w:val="0"/>
        </w:rPr>
        <w:t xml:space="preserve">venga considerato fin dall’inizio dello sviluppo e non solo al termine. I requisiti tecnici per il rilascio sono descritti nella </w:t>
      </w:r>
      <w:hyperlink w:anchor="_l13n2amkj9rx">
        <w:r w:rsidDel="00000000" w:rsidR="00000000" w:rsidRPr="00000000">
          <w:rPr>
            <w:color w:val="1155cc"/>
            <w:u w:val="single"/>
            <w:rtl w:val="0"/>
          </w:rPr>
          <w:t xml:space="preserve">“Guida alla pubblicazione di software Open Source"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E">
      <w:pPr>
        <w:ind w:left="0" w:firstLine="0"/>
        <w:contextualSpacing w:val="0"/>
        <w:rPr/>
      </w:pPr>
      <w:r w:rsidDel="00000000" w:rsidR="00000000" w:rsidRPr="00000000">
        <w:rPr>
          <w:rtl w:val="0"/>
        </w:rPr>
        <w:t xml:space="preserve">I costi sostenuti per effettuare quanto descritto nella guida sono notevolmente inferiori se le specifiche tecniche descritte vengono seguite fin dall’inizio dello sviluppo.</w:t>
      </w:r>
    </w:p>
    <w:p w:rsidR="00000000" w:rsidDel="00000000" w:rsidP="00000000" w:rsidRDefault="00000000" w:rsidRPr="00000000" w14:paraId="0000022F">
      <w:pPr>
        <w:contextualSpacing w:val="0"/>
        <w:rPr/>
      </w:pPr>
      <w:r w:rsidDel="00000000" w:rsidR="00000000" w:rsidRPr="00000000">
        <w:rPr>
          <w:rtl w:val="0"/>
        </w:rPr>
        <w:t xml:space="preserve">In caso di appalto, </w:t>
      </w:r>
      <w:r w:rsidDel="00000000" w:rsidR="00000000" w:rsidRPr="00000000">
        <w:rPr>
          <w:b w:val="1"/>
          <w:rtl w:val="0"/>
        </w:rPr>
        <w:t xml:space="preserve">si richiede quindi che le amministrazioni inseriscano sempre la </w:t>
      </w:r>
      <w:hyperlink w:anchor="_l13n2amkj9rx">
        <w:r w:rsidDel="00000000" w:rsidR="00000000" w:rsidRPr="00000000">
          <w:rPr>
            <w:b w:val="1"/>
            <w:color w:val="1155cc"/>
            <w:u w:val="single"/>
            <w:rtl w:val="0"/>
          </w:rPr>
          <w:t xml:space="preserve">“Guida alla pubblicazione di software Open Source"</w:t>
        </w:r>
      </w:hyperlink>
      <w:r w:rsidDel="00000000" w:rsidR="00000000" w:rsidRPr="00000000">
        <w:rPr>
          <w:b w:val="1"/>
          <w:rtl w:val="0"/>
        </w:rPr>
        <w:t xml:space="preserve"> tra i documenti di gara,</w:t>
      </w:r>
      <w:r w:rsidDel="00000000" w:rsidR="00000000" w:rsidRPr="00000000">
        <w:rPr>
          <w:rtl w:val="0"/>
        </w:rPr>
        <w:t xml:space="preserve"> per esempio in allegato al capitolato tecnico. </w:t>
      </w:r>
      <w:r w:rsidDel="00000000" w:rsidR="00000000" w:rsidRPr="00000000">
        <w:rPr>
          <w:rtl w:val="0"/>
        </w:rPr>
      </w:r>
    </w:p>
    <w:p w:rsidR="00000000" w:rsidDel="00000000" w:rsidP="00000000" w:rsidRDefault="00000000" w:rsidRPr="00000000" w14:paraId="00000230">
      <w:pPr>
        <w:contextualSpacing w:val="0"/>
        <w:rPr/>
      </w:pPr>
      <w:r w:rsidDel="00000000" w:rsidR="00000000" w:rsidRPr="00000000">
        <w:rPr>
          <w:rtl w:val="0"/>
        </w:rPr>
        <w:t xml:space="preserve">Viceversa, l’amministrazione che procedesse tardivamente all’adempimento del </w:t>
      </w:r>
      <w:r w:rsidDel="00000000" w:rsidR="00000000" w:rsidRPr="00000000">
        <w:rPr>
          <w:rtl w:val="0"/>
        </w:rPr>
        <w:t xml:space="preserve">c</w:t>
      </w:r>
      <w:r w:rsidDel="00000000" w:rsidR="00000000" w:rsidRPr="00000000">
        <w:rPr>
          <w:rtl w:val="0"/>
        </w:rPr>
        <w:t xml:space="preserve">omma 1 </w:t>
      </w:r>
      <w:r w:rsidDel="00000000" w:rsidR="00000000" w:rsidRPr="00000000">
        <w:rPr>
          <w:rtl w:val="0"/>
        </w:rPr>
        <w:t xml:space="preserve">a</w:t>
      </w:r>
      <w:r w:rsidDel="00000000" w:rsidR="00000000" w:rsidRPr="00000000">
        <w:rPr>
          <w:rtl w:val="0"/>
        </w:rPr>
        <w:t xml:space="preserve">rt 69, utilizzando per esempio una gara successiva al completamento della prima, incorrerebbe in maggiori oneri economici.</w:t>
      </w: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tl w:val="0"/>
        </w:rPr>
        <w:t xml:space="preserve">Pertanto, si suggerisce di sviluppare il software direttamente sullo strumento di code hosting selezionato, facendo interagire gli sviluppatori sugli strumenti pubblici fin dai primi giorni di sviluppo, senza aspettare di avere pronta una versione preliminare per effettuare il rilascio.</w:t>
      </w:r>
    </w:p>
    <w:p w:rsidR="00000000" w:rsidDel="00000000" w:rsidP="00000000" w:rsidRDefault="00000000" w:rsidRPr="00000000" w14:paraId="00000232">
      <w:pPr>
        <w:pStyle w:val="Heading3"/>
        <w:contextualSpacing w:val="0"/>
        <w:rPr>
          <w:color w:val="000000"/>
          <w:sz w:val="26"/>
          <w:szCs w:val="26"/>
        </w:rPr>
      </w:pPr>
      <w:bookmarkStart w:colFirst="0" w:colLast="0" w:name="_94773xaveydd" w:id="51"/>
      <w:bookmarkEnd w:id="51"/>
      <w:r w:rsidDel="00000000" w:rsidR="00000000" w:rsidRPr="00000000">
        <w:rPr>
          <w:color w:val="000000"/>
          <w:sz w:val="26"/>
          <w:szCs w:val="26"/>
          <w:rtl w:val="0"/>
        </w:rPr>
        <w:t xml:space="preserve">3.7.2. Acquisizione della titolarità di software sviluppato ex-novo</w:t>
      </w:r>
    </w:p>
    <w:p w:rsidR="00000000" w:rsidDel="00000000" w:rsidP="00000000" w:rsidRDefault="00000000" w:rsidRPr="00000000" w14:paraId="00000233">
      <w:pPr>
        <w:contextualSpacing w:val="0"/>
        <w:rPr/>
      </w:pPr>
      <w:r w:rsidDel="00000000" w:rsidR="00000000" w:rsidRPr="00000000">
        <w:rPr>
          <w:rtl w:val="0"/>
        </w:rPr>
        <w:t xml:space="preserve">Come già discusso in </w:t>
      </w:r>
      <w:hyperlink w:anchor="_rxc5ydrxoav3">
        <w:r w:rsidDel="00000000" w:rsidR="00000000" w:rsidRPr="00000000">
          <w:rPr>
            <w:color w:val="1155cc"/>
            <w:u w:val="single"/>
            <w:rtl w:val="0"/>
          </w:rPr>
          <w:t xml:space="preserve">1.5 </w:t>
        </w:r>
      </w:hyperlink>
      <w:hyperlink w:anchor="_rxc5ydrxoav3">
        <w:r w:rsidDel="00000000" w:rsidR="00000000" w:rsidRPr="00000000">
          <w:rPr>
            <w:color w:val="1155cc"/>
            <w:u w:val="single"/>
            <w:rtl w:val="0"/>
          </w:rPr>
          <w:t xml:space="preserve">Titolarità</w:t>
        </w:r>
      </w:hyperlink>
      <w:r w:rsidDel="00000000" w:rsidR="00000000" w:rsidRPr="00000000">
        <w:rPr>
          <w:rtl w:val="0"/>
        </w:rPr>
        <w:t xml:space="preserve">, l’amministrazione deve assicurarsi la piena titolarità del software realizzato ex-novo. Si rimanda al citato paragrafo per ulteriori informazioni.</w:t>
      </w:r>
      <w:r w:rsidDel="00000000" w:rsidR="00000000" w:rsidRPr="00000000">
        <w:rPr>
          <w:rtl w:val="0"/>
        </w:rPr>
      </w:r>
    </w:p>
    <w:p w:rsidR="00000000" w:rsidDel="00000000" w:rsidP="00000000" w:rsidRDefault="00000000" w:rsidRPr="00000000" w14:paraId="00000234">
      <w:pPr>
        <w:pStyle w:val="Heading2"/>
        <w:contextualSpacing w:val="0"/>
        <w:rPr/>
      </w:pPr>
      <w:bookmarkStart w:colFirst="0" w:colLast="0" w:name="_95np3f8musd9" w:id="52"/>
      <w:bookmarkEnd w:id="52"/>
      <w:r w:rsidDel="00000000" w:rsidR="00000000" w:rsidRPr="00000000">
        <w:rPr>
          <w:rtl w:val="0"/>
        </w:rPr>
        <w:t xml:space="preserve">3.8. Manutenzione di un software </w:t>
      </w:r>
      <w:r w:rsidDel="00000000" w:rsidR="00000000" w:rsidRPr="00000000">
        <w:rPr>
          <w:rtl w:val="0"/>
        </w:rPr>
        <w:t xml:space="preserve">da parte dell’amministrazione titolare</w:t>
      </w: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t xml:space="preserve">La manutenzione di un software, sia essa evolutiva o correttiva, è un processo essenziale del ciclo di vita, poiché mantiene il software aggiornato relativamente alla veloce evoluzione tecnologica, all’evoluzione normativa, e alle nuove esigenze dell’amministrazione.</w:t>
      </w:r>
    </w:p>
    <w:p w:rsidR="00000000" w:rsidDel="00000000" w:rsidP="00000000" w:rsidRDefault="00000000" w:rsidRPr="00000000" w14:paraId="00000236">
      <w:pPr>
        <w:contextualSpacing w:val="0"/>
        <w:rPr/>
      </w:pPr>
      <w:r w:rsidDel="00000000" w:rsidR="00000000" w:rsidRPr="00000000">
        <w:rPr>
          <w:rtl w:val="0"/>
        </w:rPr>
        <w:t xml:space="preserve">Durante la manutenzione, inoltre, gli aggiornamenti del software prodotti entrano nel campo di applicazione dell’art 69 del CAD</w:t>
      </w:r>
      <w:r w:rsidDel="00000000" w:rsidR="00000000" w:rsidRPr="00000000">
        <w:rPr>
          <w:rtl w:val="0"/>
        </w:rPr>
        <w:t xml:space="preserve">, e devono quindi essere messi a riuso</w:t>
      </w:r>
      <w:r w:rsidDel="00000000" w:rsidR="00000000" w:rsidRPr="00000000">
        <w:rPr>
          <w:rtl w:val="0"/>
        </w:rPr>
        <w:t xml:space="preserve">. Questa sezione descrive la procedura manutentiva che indichiamo per consentire in modo agevole il riuso di questi miglioramenti.</w:t>
      </w:r>
    </w:p>
    <w:p w:rsidR="00000000" w:rsidDel="00000000" w:rsidP="00000000" w:rsidRDefault="00000000" w:rsidRPr="00000000" w14:paraId="00000237">
      <w:pPr>
        <w:pStyle w:val="Heading3"/>
        <w:contextualSpacing w:val="0"/>
        <w:rPr>
          <w:color w:val="000000"/>
          <w:sz w:val="26"/>
          <w:szCs w:val="26"/>
        </w:rPr>
      </w:pPr>
      <w:bookmarkStart w:colFirst="0" w:colLast="0" w:name="_uok0ztu6xqnw" w:id="53"/>
      <w:bookmarkEnd w:id="53"/>
      <w:r w:rsidDel="00000000" w:rsidR="00000000" w:rsidRPr="00000000">
        <w:rPr>
          <w:color w:val="000000"/>
          <w:sz w:val="26"/>
          <w:szCs w:val="26"/>
          <w:rtl w:val="0"/>
        </w:rPr>
        <w:t xml:space="preserve">3.8.1. Titolarità del codice sviluppato in fase di manutenzione</w:t>
      </w:r>
    </w:p>
    <w:p w:rsidR="00000000" w:rsidDel="00000000" w:rsidP="00000000" w:rsidRDefault="00000000" w:rsidRPr="00000000" w14:paraId="00000238">
      <w:pPr>
        <w:contextualSpacing w:val="0"/>
        <w:rPr/>
      </w:pPr>
      <w:r w:rsidDel="00000000" w:rsidR="00000000" w:rsidRPr="00000000">
        <w:rPr>
          <w:rtl w:val="0"/>
        </w:rPr>
        <w:t xml:space="preserve">Come già discusso in </w:t>
      </w:r>
      <w:hyperlink w:anchor="_rxc5ydrxoav3">
        <w:r w:rsidDel="00000000" w:rsidR="00000000" w:rsidRPr="00000000">
          <w:rPr>
            <w:color w:val="1155cc"/>
            <w:u w:val="single"/>
            <w:rtl w:val="0"/>
          </w:rPr>
          <w:t xml:space="preserve">1.5. Titolarità</w:t>
        </w:r>
      </w:hyperlink>
      <w:r w:rsidDel="00000000" w:rsidR="00000000" w:rsidRPr="00000000">
        <w:rPr>
          <w:rtl w:val="0"/>
        </w:rPr>
        <w:t xml:space="preserve">, l'amministrazione deve assicurarsi la piena titolarità del software realizzato ex novo, ivi comprese ogni porzione realizzata durante un contratto di manutenzione. Si rimanda al citato paragrafo per ulteriori informazioni.</w:t>
      </w:r>
    </w:p>
    <w:p w:rsidR="00000000" w:rsidDel="00000000" w:rsidP="00000000" w:rsidRDefault="00000000" w:rsidRPr="00000000" w14:paraId="00000239">
      <w:pPr>
        <w:pStyle w:val="Heading3"/>
        <w:contextualSpacing w:val="0"/>
        <w:rPr>
          <w:color w:val="000000"/>
          <w:sz w:val="26"/>
          <w:szCs w:val="26"/>
        </w:rPr>
      </w:pPr>
      <w:bookmarkStart w:colFirst="0" w:colLast="0" w:name="_t0kf37y064dn" w:id="54"/>
      <w:bookmarkEnd w:id="54"/>
      <w:r w:rsidDel="00000000" w:rsidR="00000000" w:rsidRPr="00000000">
        <w:rPr>
          <w:color w:val="000000"/>
          <w:sz w:val="26"/>
          <w:szCs w:val="26"/>
          <w:rtl w:val="0"/>
        </w:rPr>
        <w:t xml:space="preserve">3.8.2. Rilascio sotto licenza aperta delle modifiche</w:t>
      </w:r>
    </w:p>
    <w:p w:rsidR="00000000" w:rsidDel="00000000" w:rsidP="00000000" w:rsidRDefault="00000000" w:rsidRPr="00000000" w14:paraId="0000023A">
      <w:pPr>
        <w:contextualSpacing w:val="0"/>
        <w:rPr/>
      </w:pPr>
      <w:r w:rsidDel="00000000" w:rsidR="00000000" w:rsidRPr="00000000">
        <w:rPr>
          <w:rtl w:val="0"/>
        </w:rPr>
        <w:t xml:space="preserve">Per </w:t>
      </w:r>
      <w:r w:rsidDel="00000000" w:rsidR="00000000" w:rsidRPr="00000000">
        <w:rPr>
          <w:rtl w:val="0"/>
        </w:rPr>
        <w:t xml:space="preserve">rilasciare</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modifiche </w:t>
      </w:r>
      <w:r w:rsidDel="00000000" w:rsidR="00000000" w:rsidRPr="00000000">
        <w:rPr>
          <w:rtl w:val="0"/>
        </w:rPr>
        <w:t xml:space="preserve">ad</w:t>
      </w:r>
      <w:r w:rsidDel="00000000" w:rsidR="00000000" w:rsidRPr="00000000">
        <w:rPr>
          <w:rtl w:val="0"/>
        </w:rPr>
        <w:t xml:space="preserve"> un software, </w:t>
      </w:r>
      <w:r w:rsidDel="00000000" w:rsidR="00000000" w:rsidRPr="00000000">
        <w:rPr>
          <w:rtl w:val="0"/>
        </w:rPr>
        <w:t xml:space="preserve">non è possibile utilizzare </w:t>
      </w:r>
      <w:r w:rsidDel="00000000" w:rsidR="00000000" w:rsidRPr="00000000">
        <w:rPr>
          <w:rtl w:val="0"/>
        </w:rPr>
        <w:t xml:space="preserve">il</w:t>
      </w:r>
      <w:r w:rsidDel="00000000" w:rsidR="00000000" w:rsidRPr="00000000">
        <w:rPr>
          <w:rtl w:val="0"/>
        </w:rPr>
        <w:t xml:space="preserve"> processo descritto precedentemente in </w:t>
      </w:r>
      <w:hyperlink w:anchor="_1tmxvykkvnxh">
        <w:r w:rsidDel="00000000" w:rsidR="00000000" w:rsidRPr="00000000">
          <w:rPr>
            <w:color w:val="1155cc"/>
            <w:u w:val="single"/>
            <w:rtl w:val="0"/>
          </w:rPr>
          <w:t xml:space="preserve">3.7.1. Rilascio di nuovo software sotto licenza aperta</w:t>
        </w:r>
      </w:hyperlink>
      <w:r w:rsidDel="00000000" w:rsidR="00000000" w:rsidRPr="00000000">
        <w:rPr>
          <w:rtl w:val="0"/>
        </w:rPr>
        <w:t xml:space="preserve">; tale processo infatti, indipendentemente dall’entità della modifica, creerebbe un secondo repositor</w:t>
      </w:r>
      <w:r w:rsidDel="00000000" w:rsidR="00000000" w:rsidRPr="00000000">
        <w:rPr>
          <w:rtl w:val="0"/>
        </w:rPr>
        <w:t xml:space="preserve">y</w:t>
      </w:r>
      <w:r w:rsidDel="00000000" w:rsidR="00000000" w:rsidRPr="00000000">
        <w:rPr>
          <w:rtl w:val="0"/>
        </w:rPr>
        <w:t xml:space="preserve"> di codice sorgente disgiunto dall’originale, causando costi elevati per qualunque amministrazione che, avendo preso in riuso il software originale, voglia continuare a beneficiare della sua evoluzione.</w:t>
      </w:r>
    </w:p>
    <w:p w:rsidR="00000000" w:rsidDel="00000000" w:rsidP="00000000" w:rsidRDefault="00000000" w:rsidRPr="00000000" w14:paraId="0000023B">
      <w:pPr>
        <w:contextualSpacing w:val="0"/>
        <w:rPr/>
      </w:pPr>
      <w:r w:rsidDel="00000000" w:rsidR="00000000" w:rsidRPr="00000000">
        <w:rPr>
          <w:rtl w:val="0"/>
        </w:rPr>
        <w:t xml:space="preserve">Il modo corretto e con meno oneri (sia per l’amministrazione titolare, sia per quelle che vorranno riusare il software in futuro) per </w:t>
      </w:r>
      <w:r w:rsidDel="00000000" w:rsidR="00000000" w:rsidRPr="00000000">
        <w:rPr>
          <w:rtl w:val="0"/>
        </w:rPr>
        <w:t xml:space="preserve">mantenere</w:t>
      </w:r>
      <w:r w:rsidDel="00000000" w:rsidR="00000000" w:rsidRPr="00000000">
        <w:rPr>
          <w:rtl w:val="0"/>
        </w:rPr>
        <w:t xml:space="preserve"> un software sotto licenza aperta è quello di adottare uno </w:t>
      </w:r>
      <w:r w:rsidDel="00000000" w:rsidR="00000000" w:rsidRPr="00000000">
        <w:rPr>
          <w:b w:val="1"/>
          <w:rtl w:val="0"/>
        </w:rPr>
        <w:t xml:space="preserve">specifico</w:t>
      </w:r>
      <w:r w:rsidDel="00000000" w:rsidR="00000000" w:rsidRPr="00000000">
        <w:rPr>
          <w:rtl w:val="0"/>
        </w:rPr>
        <w:t xml:space="preserve"> </w:t>
      </w:r>
      <w:r w:rsidDel="00000000" w:rsidR="00000000" w:rsidRPr="00000000">
        <w:rPr>
          <w:b w:val="1"/>
          <w:rtl w:val="0"/>
        </w:rPr>
        <w:t xml:space="preserve">processo di sviluppo </w:t>
      </w:r>
      <w:r w:rsidDel="00000000" w:rsidR="00000000" w:rsidRPr="00000000">
        <w:rPr>
          <w:rtl w:val="0"/>
        </w:rPr>
        <w:t xml:space="preserve">nel</w:t>
      </w:r>
      <w:r w:rsidDel="00000000" w:rsidR="00000000" w:rsidRPr="00000000">
        <w:rPr>
          <w:b w:val="1"/>
          <w:rtl w:val="0"/>
        </w:rPr>
        <w:t xml:space="preserve"> </w:t>
      </w:r>
      <w:r w:rsidDel="00000000" w:rsidR="00000000" w:rsidRPr="00000000">
        <w:rPr>
          <w:rtl w:val="0"/>
        </w:rPr>
        <w:t xml:space="preserve">quale ogni singola modifica venga effettuata direttamente nel repositor</w:t>
      </w:r>
      <w:r w:rsidDel="00000000" w:rsidR="00000000" w:rsidRPr="00000000">
        <w:rPr>
          <w:rtl w:val="0"/>
        </w:rPr>
        <w:t xml:space="preserve">y</w:t>
      </w:r>
      <w:r w:rsidDel="00000000" w:rsidR="00000000" w:rsidRPr="00000000">
        <w:rPr>
          <w:rtl w:val="0"/>
        </w:rPr>
        <w:t xml:space="preserve"> originale contenente il software, dando immediata evidenza del cambiamento avvenuto.</w:t>
      </w:r>
    </w:p>
    <w:p w:rsidR="00000000" w:rsidDel="00000000" w:rsidP="00000000" w:rsidRDefault="00000000" w:rsidRPr="00000000" w14:paraId="0000023C">
      <w:pPr>
        <w:contextualSpacing w:val="0"/>
        <w:rPr/>
      </w:pPr>
      <w:r w:rsidDel="00000000" w:rsidR="00000000" w:rsidRPr="00000000">
        <w:rPr>
          <w:rtl w:val="0"/>
        </w:rPr>
        <w:t xml:space="preserve">Inoltre, è necessario comunicare che il software è in fase di manutenzione (inserendo tale informazione anche all’interno della registrazione del software in</w:t>
      </w:r>
      <w:r w:rsidDel="00000000" w:rsidR="00000000" w:rsidRPr="00000000">
        <w:rPr>
          <w:rtl w:val="0"/>
        </w:rPr>
        <w:t xml:space="preserve"> Developers Italia)</w:t>
      </w:r>
      <w:r w:rsidDel="00000000" w:rsidR="00000000" w:rsidRPr="00000000">
        <w:rPr>
          <w:rtl w:val="0"/>
        </w:rPr>
        <w:t xml:space="preserve">, </w:t>
      </w:r>
      <w:r w:rsidDel="00000000" w:rsidR="00000000" w:rsidRPr="00000000">
        <w:rPr>
          <w:rtl w:val="0"/>
        </w:rPr>
        <w:t xml:space="preserve">affin</w:t>
      </w:r>
      <w:r w:rsidDel="00000000" w:rsidR="00000000" w:rsidRPr="00000000">
        <w:rPr>
          <w:rtl w:val="0"/>
        </w:rPr>
        <w:t xml:space="preserve">ché altre amministrazioni possano tenerne conto nella fase di valutazione comparativa.</w:t>
      </w:r>
    </w:p>
    <w:p w:rsidR="00000000" w:rsidDel="00000000" w:rsidP="00000000" w:rsidRDefault="00000000" w:rsidRPr="00000000" w14:paraId="0000023D">
      <w:pPr>
        <w:contextualSpacing w:val="0"/>
        <w:rPr/>
      </w:pPr>
      <w:r w:rsidDel="00000000" w:rsidR="00000000" w:rsidRPr="00000000">
        <w:rPr>
          <w:rtl w:val="0"/>
        </w:rPr>
        <w:t xml:space="preserve">Il processo completo è descritto, nei suoi dettagli tecnici, nella </w:t>
      </w:r>
      <w:hyperlink w:anchor="_zd722n11k8tq">
        <w:r w:rsidDel="00000000" w:rsidR="00000000" w:rsidRPr="00000000">
          <w:rPr>
            <w:color w:val="1155cc"/>
            <w:u w:val="single"/>
            <w:rtl w:val="0"/>
          </w:rPr>
          <w:t xml:space="preserve">4.3. Guida alla manutenzione di software Open Source</w:t>
        </w:r>
      </w:hyperlink>
      <w:r w:rsidDel="00000000" w:rsidR="00000000" w:rsidRPr="00000000">
        <w:rPr>
          <w:rtl w:val="0"/>
        </w:rPr>
        <w:t xml:space="preserve">. In caso di appalto, si richiede che l’amministrazione </w:t>
      </w:r>
      <w:r w:rsidDel="00000000" w:rsidR="00000000" w:rsidRPr="00000000">
        <w:rPr>
          <w:b w:val="1"/>
          <w:rtl w:val="0"/>
        </w:rPr>
        <w:t xml:space="preserve">alleghi la Guida tra i documenti tecnici di gara</w:t>
      </w:r>
      <w:r w:rsidDel="00000000" w:rsidR="00000000" w:rsidRPr="00000000">
        <w:rPr>
          <w:rtl w:val="0"/>
        </w:rPr>
        <w:t xml:space="preserve">, per esempio come allegato al capitolato tecnico, in modo che i fornitori abbiano evidenza immediata del processo richiesto.</w:t>
      </w:r>
    </w:p>
    <w:p w:rsidR="00000000" w:rsidDel="00000000" w:rsidP="00000000" w:rsidRDefault="00000000" w:rsidRPr="00000000" w14:paraId="0000023E">
      <w:pPr>
        <w:pStyle w:val="Heading3"/>
        <w:contextualSpacing w:val="0"/>
        <w:rPr>
          <w:color w:val="000000"/>
          <w:sz w:val="26"/>
          <w:szCs w:val="26"/>
        </w:rPr>
      </w:pPr>
      <w:bookmarkStart w:colFirst="0" w:colLast="0" w:name="_ajrt36nsp3z0" w:id="55"/>
      <w:bookmarkEnd w:id="55"/>
      <w:r w:rsidDel="00000000" w:rsidR="00000000" w:rsidRPr="00000000">
        <w:rPr>
          <w:color w:val="000000"/>
          <w:sz w:val="26"/>
          <w:szCs w:val="26"/>
          <w:rtl w:val="0"/>
        </w:rPr>
        <w:t xml:space="preserve">3.8.3. Supporto alle amministrazioni che riusano</w:t>
      </w:r>
    </w:p>
    <w:p w:rsidR="00000000" w:rsidDel="00000000" w:rsidP="00000000" w:rsidRDefault="00000000" w:rsidRPr="00000000" w14:paraId="0000023F">
      <w:pPr>
        <w:contextualSpacing w:val="0"/>
        <w:rPr/>
      </w:pPr>
      <w:r w:rsidDel="00000000" w:rsidR="00000000" w:rsidRPr="00000000">
        <w:rPr>
          <w:rtl w:val="0"/>
        </w:rPr>
        <w:t xml:space="preserve">Anche se non sussiste nessun obbligo di garanzia o supporto tecnico o formativo da parte dell’amministrazione titolare verso le amministrazioni che prendono in riuso, ove il software sia soggetto a manutenzione evolutiva, si richiede che le risorse interne o le aziende incaricate di tale manutenzione offrano un supporto base a chi segnala in modo circostanziato eventuali anomalie, oppure voglia effettuare (a proprie spese) modifiche al software. </w:t>
      </w:r>
    </w:p>
    <w:p w:rsidR="00000000" w:rsidDel="00000000" w:rsidP="00000000" w:rsidRDefault="00000000" w:rsidRPr="00000000" w14:paraId="00000240">
      <w:pPr>
        <w:contextualSpacing w:val="0"/>
        <w:rPr/>
      </w:pPr>
      <w:r w:rsidDel="00000000" w:rsidR="00000000" w:rsidRPr="00000000">
        <w:rPr>
          <w:rtl w:val="0"/>
        </w:rPr>
        <w:t xml:space="preserve">Il modello di riuso, infatti, consente a più amministrazioni di investire sul medesimo software, ciascuna con il proprio budget, andando quindi a costruire un valore incrementale sul software originario.</w:t>
      </w:r>
      <w:r w:rsidDel="00000000" w:rsidR="00000000" w:rsidRPr="00000000">
        <w:rPr>
          <w:rtl w:val="0"/>
        </w:rPr>
        <w:t xml:space="preserve"> Affinché detto processo funzioni correttamente, però, è essenziale almeno un coordinamento tecnico tra chi mantiene il software e chi lo vuole modificare.</w:t>
      </w:r>
      <w:r w:rsidDel="00000000" w:rsidR="00000000" w:rsidRPr="00000000">
        <w:rPr>
          <w:rtl w:val="0"/>
        </w:rPr>
        <w:t xml:space="preserve"> Inoltre, questo offre una opportunità di condividere piani di sviluppo e dunque investimenti tra più amministrazioni sul medesimo software, con risparmio per la finanza pubblica.</w:t>
      </w:r>
    </w:p>
    <w:p w:rsidR="00000000" w:rsidDel="00000000" w:rsidP="00000000" w:rsidRDefault="00000000" w:rsidRPr="00000000" w14:paraId="00000241">
      <w:pPr>
        <w:contextualSpacing w:val="0"/>
        <w:rPr/>
      </w:pPr>
      <w:r w:rsidDel="00000000" w:rsidR="00000000" w:rsidRPr="00000000">
        <w:rPr>
          <w:rtl w:val="0"/>
        </w:rPr>
        <w:t xml:space="preserve">Anche questo processo di supporto alla modifica di un software è dettagliato nella stessa </w:t>
      </w:r>
      <w:hyperlink w:anchor="_zd722n11k8tq">
        <w:r w:rsidDel="00000000" w:rsidR="00000000" w:rsidRPr="00000000">
          <w:rPr>
            <w:color w:val="1155cc"/>
            <w:u w:val="single"/>
            <w:rtl w:val="0"/>
          </w:rPr>
          <w:t xml:space="preserve">4.3. Guida alla manutenzione di software Open Source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2">
      <w:pPr>
        <w:pStyle w:val="Heading3"/>
        <w:contextualSpacing w:val="0"/>
        <w:rPr>
          <w:color w:val="000000"/>
          <w:sz w:val="26"/>
          <w:szCs w:val="26"/>
        </w:rPr>
      </w:pPr>
      <w:bookmarkStart w:colFirst="0" w:colLast="0" w:name="_wr9kksekew5r" w:id="56"/>
      <w:bookmarkEnd w:id="56"/>
      <w:r w:rsidDel="00000000" w:rsidR="00000000" w:rsidRPr="00000000">
        <w:rPr>
          <w:color w:val="000000"/>
          <w:sz w:val="26"/>
          <w:szCs w:val="26"/>
          <w:rtl w:val="0"/>
        </w:rPr>
        <w:t xml:space="preserve">3.8.4. Software non ancora rilasciato sotto licenza aperta</w:t>
      </w:r>
    </w:p>
    <w:p w:rsidR="00000000" w:rsidDel="00000000" w:rsidP="00000000" w:rsidRDefault="00000000" w:rsidRPr="00000000" w14:paraId="00000243">
      <w:pPr>
        <w:contextualSpacing w:val="0"/>
        <w:rPr/>
      </w:pPr>
      <w:r w:rsidDel="00000000" w:rsidR="00000000" w:rsidRPr="00000000">
        <w:rPr>
          <w:rtl w:val="0"/>
        </w:rPr>
        <w:t xml:space="preserve">Se l’amministrazione avvia un processo di manutenzione di un software che già possiede ma per il quale non ha ancora provveduto al rilascio sotto licenza aperta, si deve valutare l’aggiunta dell’attività di primo rilascio al contratto di manutenzione, </w:t>
      </w:r>
      <w:r w:rsidDel="00000000" w:rsidR="00000000" w:rsidRPr="00000000">
        <w:rPr>
          <w:rtl w:val="0"/>
        </w:rPr>
        <w:t xml:space="preserve">in ragione del minor costo che normalmente si sostiene rispetto ad effettuarlo separatamente. </w:t>
      </w:r>
      <w:r w:rsidDel="00000000" w:rsidR="00000000" w:rsidRPr="00000000">
        <w:rPr>
          <w:rtl w:val="0"/>
        </w:rPr>
      </w:r>
    </w:p>
    <w:p w:rsidR="00000000" w:rsidDel="00000000" w:rsidP="00000000" w:rsidRDefault="00000000" w:rsidRPr="00000000" w14:paraId="00000244">
      <w:pPr>
        <w:pStyle w:val="Heading2"/>
        <w:contextualSpacing w:val="0"/>
        <w:rPr/>
      </w:pPr>
      <w:bookmarkStart w:colFirst="0" w:colLast="0" w:name="_4vwytp4y07j7" w:id="57"/>
      <w:bookmarkEnd w:id="57"/>
      <w:r w:rsidDel="00000000" w:rsidR="00000000" w:rsidRPr="00000000">
        <w:rPr>
          <w:rtl w:val="0"/>
        </w:rPr>
        <w:t xml:space="preserve">3.9. </w:t>
      </w:r>
      <w:r w:rsidDel="00000000" w:rsidR="00000000" w:rsidRPr="00000000">
        <w:rPr>
          <w:rtl w:val="0"/>
        </w:rPr>
        <w:t xml:space="preserve">Riuso</w:t>
      </w:r>
      <w:r w:rsidDel="00000000" w:rsidR="00000000" w:rsidRPr="00000000">
        <w:rPr>
          <w:rtl w:val="0"/>
        </w:rPr>
        <w:t xml:space="preserve"> di un software </w:t>
      </w:r>
      <w:r w:rsidDel="00000000" w:rsidR="00000000" w:rsidRPr="00000000">
        <w:rPr>
          <w:rtl w:val="0"/>
        </w:rPr>
        <w:t xml:space="preserve">o utilizzo di un software Open Source</w:t>
      </w:r>
      <w:r w:rsidDel="00000000" w:rsidR="00000000" w:rsidRPr="00000000">
        <w:rPr>
          <w:rtl w:val="0"/>
        </w:rPr>
      </w:r>
    </w:p>
    <w:p w:rsidR="00000000" w:rsidDel="00000000" w:rsidP="00000000" w:rsidRDefault="00000000" w:rsidRPr="00000000" w14:paraId="00000245">
      <w:pPr>
        <w:contextualSpacing w:val="0"/>
        <w:rPr/>
      </w:pPr>
      <w:r w:rsidDel="00000000" w:rsidR="00000000" w:rsidRPr="00000000">
        <w:rPr>
          <w:rtl w:val="0"/>
        </w:rPr>
        <w:t xml:space="preserve">Nel </w:t>
      </w:r>
      <w:r w:rsidDel="00000000" w:rsidR="00000000" w:rsidRPr="00000000">
        <w:rPr>
          <w:rtl w:val="0"/>
        </w:rPr>
        <w:t xml:space="preserve">secondo </w:t>
      </w:r>
      <w:r w:rsidDel="00000000" w:rsidR="00000000" w:rsidRPr="00000000">
        <w:rPr>
          <w:rtl w:val="0"/>
        </w:rPr>
        <w:t xml:space="preserve">capitolo</w:t>
      </w:r>
      <w:r w:rsidDel="00000000" w:rsidR="00000000" w:rsidRPr="00000000">
        <w:rPr>
          <w:rtl w:val="0"/>
        </w:rPr>
        <w:t xml:space="preserve"> di queste Linee Guida, dedicato all’Art 68, </w:t>
      </w:r>
      <w:r w:rsidDel="00000000" w:rsidR="00000000" w:rsidRPr="00000000">
        <w:rPr>
          <w:rtl w:val="0"/>
        </w:rPr>
        <w:t xml:space="preserve">viene illustrato </w:t>
      </w:r>
      <w:r w:rsidDel="00000000" w:rsidR="00000000" w:rsidRPr="00000000">
        <w:rPr>
          <w:rtl w:val="0"/>
        </w:rPr>
        <w:t xml:space="preserve">il processo con </w:t>
      </w:r>
      <w:r w:rsidDel="00000000" w:rsidR="00000000" w:rsidRPr="00000000">
        <w:rPr>
          <w:rtl w:val="0"/>
        </w:rPr>
        <w:t xml:space="preserve">il</w:t>
      </w:r>
      <w:r w:rsidDel="00000000" w:rsidR="00000000" w:rsidRPr="00000000">
        <w:rPr>
          <w:rtl w:val="0"/>
        </w:rPr>
        <w:t xml:space="preserve"> quale l’amministrazione decide la modalità di approvvigionamento del software. </w:t>
      </w:r>
    </w:p>
    <w:p w:rsidR="00000000" w:rsidDel="00000000" w:rsidP="00000000" w:rsidRDefault="00000000" w:rsidRPr="00000000" w14:paraId="00000246">
      <w:pPr>
        <w:contextualSpacing w:val="0"/>
        <w:rPr/>
      </w:pPr>
      <w:r w:rsidDel="00000000" w:rsidR="00000000" w:rsidRPr="00000000">
        <w:rPr>
          <w:rtl w:val="0"/>
        </w:rPr>
        <w:t xml:space="preserve">Se l’amministrazione, seguendo </w:t>
      </w:r>
      <w:r w:rsidDel="00000000" w:rsidR="00000000" w:rsidRPr="00000000">
        <w:rPr>
          <w:rtl w:val="0"/>
        </w:rPr>
        <w:t xml:space="preserve">la valutazione comparativa</w:t>
      </w:r>
      <w:r w:rsidDel="00000000" w:rsidR="00000000" w:rsidRPr="00000000">
        <w:rPr>
          <w:rtl w:val="0"/>
        </w:rPr>
        <w:t xml:space="preserve"> propost</w:t>
      </w:r>
      <w:r w:rsidDel="00000000" w:rsidR="00000000" w:rsidRPr="00000000">
        <w:rPr>
          <w:rtl w:val="0"/>
        </w:rPr>
        <w:t xml:space="preserve">a</w:t>
      </w:r>
      <w:r w:rsidDel="00000000" w:rsidR="00000000" w:rsidRPr="00000000">
        <w:rPr>
          <w:rtl w:val="0"/>
        </w:rPr>
        <w:t xml:space="preserve">, sceglie di prendere a riuso un software esistente o di utilizzare un software Open Source, il processo di utilizzo viene descritto in questa sezione, ed è il medesimo nei due casi.</w:t>
      </w:r>
    </w:p>
    <w:p w:rsidR="00000000" w:rsidDel="00000000" w:rsidP="00000000" w:rsidRDefault="00000000" w:rsidRPr="00000000" w14:paraId="00000247">
      <w:pPr>
        <w:pStyle w:val="Heading3"/>
        <w:contextualSpacing w:val="0"/>
        <w:rPr>
          <w:color w:val="000000"/>
          <w:sz w:val="26"/>
          <w:szCs w:val="26"/>
        </w:rPr>
      </w:pPr>
      <w:bookmarkStart w:colFirst="0" w:colLast="0" w:name="_dshfzqs1mtn1" w:id="58"/>
      <w:bookmarkEnd w:id="58"/>
      <w:r w:rsidDel="00000000" w:rsidR="00000000" w:rsidRPr="00000000">
        <w:rPr>
          <w:color w:val="000000"/>
          <w:sz w:val="26"/>
          <w:szCs w:val="26"/>
          <w:rtl w:val="0"/>
        </w:rPr>
        <w:t xml:space="preserve">3.9.1. </w:t>
      </w:r>
      <w:r w:rsidDel="00000000" w:rsidR="00000000" w:rsidRPr="00000000">
        <w:rPr>
          <w:color w:val="000000"/>
          <w:sz w:val="26"/>
          <w:szCs w:val="26"/>
          <w:rtl w:val="0"/>
        </w:rPr>
        <w:t xml:space="preserve">Utilizzo di software a riuso o Open Source</w:t>
      </w:r>
      <w:r w:rsidDel="00000000" w:rsidR="00000000" w:rsidRPr="00000000">
        <w:rPr>
          <w:rtl w:val="0"/>
        </w:rPr>
      </w:r>
    </w:p>
    <w:p w:rsidR="00000000" w:rsidDel="00000000" w:rsidP="00000000" w:rsidRDefault="00000000" w:rsidRPr="00000000" w14:paraId="00000248">
      <w:pPr>
        <w:ind w:left="0" w:firstLine="0"/>
        <w:contextualSpacing w:val="0"/>
        <w:rPr/>
      </w:pPr>
      <w:r w:rsidDel="00000000" w:rsidR="00000000" w:rsidRPr="00000000">
        <w:rPr>
          <w:rtl w:val="0"/>
        </w:rPr>
        <w:t xml:space="preserve">In generale</w:t>
      </w:r>
      <w:r w:rsidDel="00000000" w:rsidR="00000000" w:rsidRPr="00000000">
        <w:rPr>
          <w:b w:val="1"/>
          <w:rtl w:val="0"/>
        </w:rPr>
        <w:t xml:space="preserve">, non è necessario conseguire</w:t>
      </w:r>
      <w:r w:rsidDel="00000000" w:rsidR="00000000" w:rsidRPr="00000000">
        <w:rPr>
          <w:b w:val="1"/>
          <w:rtl w:val="0"/>
        </w:rPr>
        <w:t xml:space="preserve"> un’autorizzazione da parte </w:t>
      </w:r>
      <w:r w:rsidDel="00000000" w:rsidR="00000000" w:rsidRPr="00000000">
        <w:rPr>
          <w:b w:val="1"/>
          <w:rtl w:val="0"/>
        </w:rPr>
        <w:t xml:space="preserve">del titolare dei diritti sul software</w:t>
      </w:r>
      <w:r w:rsidDel="00000000" w:rsidR="00000000" w:rsidRPr="00000000">
        <w:rPr>
          <w:rtl w:val="0"/>
        </w:rPr>
        <w:t xml:space="preserve">; il modello di riuso delineato dall’uso delle licenze aperte, infatti, consente di </w:t>
      </w:r>
      <w:r w:rsidDel="00000000" w:rsidR="00000000" w:rsidRPr="00000000">
        <w:rPr>
          <w:b w:val="1"/>
          <w:rtl w:val="0"/>
        </w:rPr>
        <w:t xml:space="preserve">adottare un software senza necessità di stipulare alcuna convenzione, né una richiesta di accesso</w:t>
      </w:r>
      <w:r w:rsidDel="00000000" w:rsidR="00000000" w:rsidRPr="00000000">
        <w:rPr>
          <w:rtl w:val="0"/>
        </w:rPr>
        <w:t xml:space="preserve">: il software pubblicato secondo quando descritto in </w:t>
      </w:r>
      <w:hyperlink w:anchor="_4ri0leplqeqp">
        <w:r w:rsidDel="00000000" w:rsidR="00000000" w:rsidRPr="00000000">
          <w:rPr>
            <w:color w:val="1155cc"/>
            <w:u w:val="single"/>
            <w:rtl w:val="0"/>
          </w:rPr>
          <w:t xml:space="preserve">3.6. Rilascio di software esistente sotto licenza aperta</w:t>
        </w:r>
      </w:hyperlink>
      <w:r w:rsidDel="00000000" w:rsidR="00000000" w:rsidRPr="00000000">
        <w:rPr>
          <w:rtl w:val="0"/>
        </w:rPr>
        <w:t xml:space="preserve"> è immediatamente fruibile per una analisi della compatibilità alle esigenze, per la personalizzazione e per l’utilizzo.</w:t>
      </w:r>
    </w:p>
    <w:p w:rsidR="00000000" w:rsidDel="00000000" w:rsidP="00000000" w:rsidRDefault="00000000" w:rsidRPr="00000000" w14:paraId="00000249">
      <w:pPr>
        <w:ind w:left="0" w:firstLine="0"/>
        <w:contextualSpacing w:val="0"/>
        <w:rPr/>
      </w:pPr>
      <w:r w:rsidDel="00000000" w:rsidR="00000000" w:rsidRPr="00000000">
        <w:rPr>
          <w:rtl w:val="0"/>
        </w:rPr>
        <w:t xml:space="preserve">Come è spiegato in </w:t>
      </w:r>
      <w:hyperlink w:anchor="_ajrt36nsp3z0">
        <w:r w:rsidDel="00000000" w:rsidR="00000000" w:rsidRPr="00000000">
          <w:rPr>
            <w:color w:val="1155cc"/>
            <w:u w:val="single"/>
            <w:rtl w:val="0"/>
          </w:rPr>
          <w:t xml:space="preserve">3.8.3. Supporto alle amministrazioni che riusano</w:t>
        </w:r>
      </w:hyperlink>
      <w:r w:rsidDel="00000000" w:rsidR="00000000" w:rsidRPr="00000000">
        <w:rPr>
          <w:rtl w:val="0"/>
        </w:rPr>
        <w:t xml:space="preserve">, è consigliabile</w:t>
      </w:r>
      <w:r w:rsidDel="00000000" w:rsidR="00000000" w:rsidRPr="00000000">
        <w:rPr>
          <w:rtl w:val="0"/>
        </w:rPr>
        <w:t xml:space="preserve"> </w:t>
      </w:r>
      <w:r w:rsidDel="00000000" w:rsidR="00000000" w:rsidRPr="00000000">
        <w:rPr>
          <w:rtl w:val="0"/>
        </w:rPr>
        <w:t xml:space="preserve">entrare in contatto con l’attuale incaricato alla manutenzione</w:t>
      </w:r>
      <w:r w:rsidDel="00000000" w:rsidR="00000000" w:rsidRPr="00000000">
        <w:rPr>
          <w:rtl w:val="0"/>
        </w:rPr>
        <w:t xml:space="preserve"> del software, per concordare tecnicamente come effettuare</w:t>
      </w:r>
      <w:r w:rsidDel="00000000" w:rsidR="00000000" w:rsidRPr="00000000">
        <w:rPr>
          <w:rtl w:val="0"/>
        </w:rPr>
        <w:t xml:space="preserve"> nel modo più efficace</w:t>
      </w:r>
      <w:r w:rsidDel="00000000" w:rsidR="00000000" w:rsidRPr="00000000">
        <w:rPr>
          <w:rtl w:val="0"/>
        </w:rPr>
        <w:t xml:space="preserve"> le modifiche necessarie e coordinare gli sforzi economici.</w:t>
      </w:r>
      <w:r w:rsidDel="00000000" w:rsidR="00000000" w:rsidRPr="00000000">
        <w:rPr>
          <w:rtl w:val="0"/>
        </w:rPr>
      </w:r>
    </w:p>
    <w:p w:rsidR="00000000" w:rsidDel="00000000" w:rsidP="00000000" w:rsidRDefault="00000000" w:rsidRPr="00000000" w14:paraId="0000024A">
      <w:pPr>
        <w:pStyle w:val="Heading3"/>
        <w:contextualSpacing w:val="0"/>
        <w:rPr>
          <w:color w:val="000000"/>
          <w:sz w:val="26"/>
          <w:szCs w:val="26"/>
        </w:rPr>
      </w:pPr>
      <w:bookmarkStart w:colFirst="0" w:colLast="0" w:name="_1et7pdenl7on" w:id="59"/>
      <w:bookmarkEnd w:id="59"/>
      <w:r w:rsidDel="00000000" w:rsidR="00000000" w:rsidRPr="00000000">
        <w:rPr>
          <w:color w:val="000000"/>
          <w:sz w:val="26"/>
          <w:szCs w:val="26"/>
          <w:rtl w:val="0"/>
        </w:rPr>
        <w:t xml:space="preserve">3.9.2. Modifiche ad un software a riuso o Open Source</w:t>
      </w:r>
    </w:p>
    <w:p w:rsidR="00000000" w:rsidDel="00000000" w:rsidP="00000000" w:rsidRDefault="00000000" w:rsidRPr="00000000" w14:paraId="0000024B">
      <w:pPr>
        <w:contextualSpacing w:val="0"/>
        <w:rPr/>
      </w:pPr>
      <w:r w:rsidDel="00000000" w:rsidR="00000000" w:rsidRPr="00000000">
        <w:rPr>
          <w:rtl w:val="0"/>
        </w:rPr>
        <w:t xml:space="preserve">Dal punto di vista normativo, le modifiche o personalizzazioni ad un software sotto licenza aperta sono soggette all’art. 69 comma 2 e devono essere quindi effettuate acquistando piena titolarità del codice sviluppato. </w:t>
      </w:r>
      <w:r w:rsidDel="00000000" w:rsidR="00000000" w:rsidRPr="00000000">
        <w:rPr>
          <w:rtl w:val="0"/>
        </w:rPr>
        <w:t xml:space="preserve">Il riuso di software senza apporto di modifiche, invece, non configura l’obbligo di rilascio.</w:t>
      </w:r>
      <w:r w:rsidDel="00000000" w:rsidR="00000000" w:rsidRPr="00000000">
        <w:rPr>
          <w:rtl w:val="0"/>
        </w:rPr>
      </w:r>
    </w:p>
    <w:p w:rsidR="00000000" w:rsidDel="00000000" w:rsidP="00000000" w:rsidRDefault="00000000" w:rsidRPr="00000000" w14:paraId="0000024C">
      <w:pPr>
        <w:contextualSpacing w:val="0"/>
        <w:rPr/>
      </w:pPr>
      <w:r w:rsidDel="00000000" w:rsidR="00000000" w:rsidRPr="00000000">
        <w:rPr>
          <w:rtl w:val="0"/>
        </w:rPr>
        <w:t xml:space="preserve">Sotto il profilo di acquisizione della titolarità, il fatto che il software oggetto di modifica non sia di proprietà dell’amministrazione che effettua la modifica non ha influenza sulla necessità per quest’ultima di acquisire la titolarità </w:t>
      </w:r>
      <w:r w:rsidDel="00000000" w:rsidR="00000000" w:rsidRPr="00000000">
        <w:rPr>
          <w:rtl w:val="0"/>
        </w:rPr>
        <w:t xml:space="preserve">delle modifiche sviluppate</w:t>
      </w:r>
      <w:r w:rsidDel="00000000" w:rsidR="00000000" w:rsidRPr="00000000">
        <w:rPr>
          <w:rtl w:val="0"/>
        </w:rPr>
        <w:t xml:space="preserve">. Si rimanda quindi a </w:t>
      </w:r>
      <w:hyperlink w:anchor="_rxc5ydrxoav3">
        <w:r w:rsidDel="00000000" w:rsidR="00000000" w:rsidRPr="00000000">
          <w:rPr>
            <w:color w:val="1155cc"/>
            <w:u w:val="single"/>
            <w:rtl w:val="0"/>
          </w:rPr>
          <w:t xml:space="preserve">1.5. Titolarità</w:t>
        </w:r>
      </w:hyperlink>
      <w:r w:rsidDel="00000000" w:rsidR="00000000" w:rsidRPr="00000000">
        <w:rPr>
          <w:rtl w:val="0"/>
        </w:rPr>
        <w:t xml:space="preserve">.</w:t>
      </w:r>
    </w:p>
    <w:p w:rsidR="00000000" w:rsidDel="00000000" w:rsidP="00000000" w:rsidRDefault="00000000" w:rsidRPr="00000000" w14:paraId="0000024D">
      <w:pPr>
        <w:contextualSpacing w:val="0"/>
        <w:rPr/>
      </w:pPr>
      <w:r w:rsidDel="00000000" w:rsidR="00000000" w:rsidRPr="00000000">
        <w:rPr>
          <w:rtl w:val="0"/>
        </w:rPr>
        <w:t xml:space="preserve">Viceversa, a livello tecnico, Il processo per effettuare le modifiche</w:t>
      </w:r>
      <w:r w:rsidDel="00000000" w:rsidR="00000000" w:rsidRPr="00000000">
        <w:rPr>
          <w:rtl w:val="0"/>
        </w:rPr>
        <w:t xml:space="preserve"> è diverso dal processo di manutenzione descritto in </w:t>
      </w:r>
      <w:hyperlink w:anchor="_95np3f8musd9">
        <w:r w:rsidDel="00000000" w:rsidR="00000000" w:rsidRPr="00000000">
          <w:rPr>
            <w:color w:val="1155cc"/>
            <w:u w:val="single"/>
            <w:rtl w:val="0"/>
          </w:rPr>
          <w:t xml:space="preserve">3.8. Manutenzione di un software da parte dell’amministrazione titolare</w:t>
        </w:r>
      </w:hyperlink>
      <w:r w:rsidDel="00000000" w:rsidR="00000000" w:rsidRPr="00000000">
        <w:rPr>
          <w:rtl w:val="0"/>
        </w:rPr>
        <w:t xml:space="preserve">, poiché gli interventi avverranno su un software del quale non si ha la piena titolarità e dunque è necessario un coordinamento tecnico, già descritto a livello di opportunità e benefici in </w:t>
      </w:r>
      <w:hyperlink w:anchor="_ajrt36nsp3z0">
        <w:r w:rsidDel="00000000" w:rsidR="00000000" w:rsidRPr="00000000">
          <w:rPr>
            <w:color w:val="1155cc"/>
            <w:u w:val="single"/>
            <w:rtl w:val="0"/>
          </w:rPr>
          <w:t xml:space="preserve">3.8.3. Supporto alle amministrazioni che riusano</w:t>
        </w:r>
      </w:hyperlink>
      <w:r w:rsidDel="00000000" w:rsidR="00000000" w:rsidRPr="00000000">
        <w:rPr>
          <w:rtl w:val="0"/>
        </w:rPr>
        <w:t xml:space="preserve">. </w:t>
      </w:r>
    </w:p>
    <w:p w:rsidR="00000000" w:rsidDel="00000000" w:rsidP="00000000" w:rsidRDefault="00000000" w:rsidRPr="00000000" w14:paraId="0000024E">
      <w:pPr>
        <w:contextualSpacing w:val="0"/>
        <w:rPr/>
      </w:pPr>
      <w:r w:rsidDel="00000000" w:rsidR="00000000" w:rsidRPr="00000000">
        <w:rPr>
          <w:rtl w:val="0"/>
        </w:rPr>
        <w:t xml:space="preserve">Il processo tecnico è dettagliato in </w:t>
      </w:r>
      <w:hyperlink w:anchor="_ckmcu57cfpco">
        <w:r w:rsidDel="00000000" w:rsidR="00000000" w:rsidRPr="00000000">
          <w:rPr>
            <w:color w:val="1155cc"/>
            <w:u w:val="single"/>
            <w:rtl w:val="0"/>
          </w:rPr>
          <w:t xml:space="preserve">4.5. Guida alla modifica di software Open Source di terzi</w:t>
        </w:r>
      </w:hyperlink>
      <w:r w:rsidDel="00000000" w:rsidR="00000000" w:rsidRPr="00000000">
        <w:rPr>
          <w:rtl w:val="0"/>
        </w:rPr>
        <w:t xml:space="preserve">. In caso di appalto, si richiede che l’amministrazione </w:t>
      </w:r>
      <w:r w:rsidDel="00000000" w:rsidR="00000000" w:rsidRPr="00000000">
        <w:rPr>
          <w:b w:val="1"/>
          <w:rtl w:val="0"/>
        </w:rPr>
        <w:t xml:space="preserve">alleghi la Guida tra i documenti tecnici di gara</w:t>
      </w:r>
      <w:r w:rsidDel="00000000" w:rsidR="00000000" w:rsidRPr="00000000">
        <w:rPr>
          <w:rtl w:val="0"/>
        </w:rPr>
        <w:t xml:space="preserve">, per esempio come allegato al capitolato tecnico, in modo che i fornitori abbiano evidenza immediata del processo richiesto.</w:t>
      </w:r>
    </w:p>
    <w:p w:rsidR="00000000" w:rsidDel="00000000" w:rsidP="00000000" w:rsidRDefault="00000000" w:rsidRPr="00000000" w14:paraId="0000024F">
      <w:pPr>
        <w:pStyle w:val="Heading1"/>
        <w:contextualSpacing w:val="0"/>
        <w:rPr>
          <w:sz w:val="26"/>
          <w:szCs w:val="26"/>
        </w:rPr>
      </w:pPr>
      <w:bookmarkStart w:colFirst="0" w:colLast="0" w:name="_iprd5x1kv77o" w:id="60"/>
      <w:bookmarkEnd w:id="60"/>
      <w:r w:rsidDel="00000000" w:rsidR="00000000" w:rsidRPr="00000000">
        <w:br w:type="page"/>
      </w:r>
      <w:r w:rsidDel="00000000" w:rsidR="00000000" w:rsidRPr="00000000">
        <w:rPr>
          <w:rtl w:val="0"/>
        </w:rPr>
      </w:r>
    </w:p>
    <w:p w:rsidR="00000000" w:rsidDel="00000000" w:rsidP="00000000" w:rsidRDefault="00000000" w:rsidRPr="00000000" w14:paraId="00000250">
      <w:pPr>
        <w:pStyle w:val="Heading1"/>
        <w:contextualSpacing w:val="0"/>
        <w:rPr>
          <w:sz w:val="26"/>
          <w:szCs w:val="26"/>
        </w:rPr>
      </w:pPr>
      <w:bookmarkStart w:colFirst="0" w:colLast="0" w:name="_4ph8udoj8w4e" w:id="61"/>
      <w:bookmarkEnd w:id="61"/>
      <w:r w:rsidDel="00000000" w:rsidR="00000000" w:rsidRPr="00000000">
        <w:rPr>
          <w:sz w:val="26"/>
          <w:szCs w:val="26"/>
          <w:rtl w:val="0"/>
        </w:rPr>
        <w:t xml:space="preserve">4. Allegati (guide separate, su Docs Italia / RTD)</w:t>
      </w:r>
    </w:p>
    <w:p w:rsidR="00000000" w:rsidDel="00000000" w:rsidP="00000000" w:rsidRDefault="00000000" w:rsidRPr="00000000" w14:paraId="00000251">
      <w:pPr>
        <w:pStyle w:val="Heading2"/>
        <w:contextualSpacing w:val="0"/>
        <w:rPr>
          <w:sz w:val="26"/>
          <w:szCs w:val="26"/>
        </w:rPr>
      </w:pPr>
      <w:bookmarkStart w:colFirst="0" w:colLast="0" w:name="_asixc2fswywi" w:id="62"/>
      <w:bookmarkEnd w:id="62"/>
      <w:r w:rsidDel="00000000" w:rsidR="00000000" w:rsidRPr="00000000">
        <w:rPr>
          <w:sz w:val="26"/>
          <w:szCs w:val="26"/>
          <w:rtl w:val="0"/>
        </w:rPr>
        <w:t xml:space="preserve">Allegato A: </w:t>
      </w:r>
      <w:r w:rsidDel="00000000" w:rsidR="00000000" w:rsidRPr="00000000">
        <w:rPr>
          <w:sz w:val="26"/>
          <w:szCs w:val="26"/>
          <w:rtl w:val="0"/>
        </w:rPr>
        <w:t xml:space="preserve">Guida alla pubblicazione di software Open Source</w:t>
      </w:r>
      <w:r w:rsidDel="00000000" w:rsidR="00000000" w:rsidRPr="00000000">
        <w:rPr>
          <w:sz w:val="26"/>
          <w:szCs w:val="26"/>
          <w:rtl w:val="0"/>
        </w:rPr>
        <w:t xml:space="preserve"> per la PA </w:t>
      </w: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0" w:right="0" w:firstLine="0"/>
        <w:contextualSpacing w:val="0"/>
        <w:jc w:val="left"/>
        <w:rPr>
          <w:color w:val="434343"/>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0" w:right="0" w:firstLine="0"/>
        <w:contextualSpacing w:val="0"/>
        <w:jc w:val="left"/>
        <w:rPr>
          <w:color w:val="434343"/>
        </w:rPr>
      </w:pPr>
      <w:r w:rsidDel="00000000" w:rsidR="00000000" w:rsidRPr="00000000">
        <w:rPr>
          <w:color w:val="434343"/>
          <w:rtl w:val="0"/>
        </w:rPr>
        <w:t xml:space="preserve">Allegato qui:</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0" w:right="0" w:firstLine="0"/>
        <w:contextualSpacing w:val="0"/>
        <w:jc w:val="left"/>
        <w:rPr>
          <w:color w:val="434343"/>
        </w:rPr>
      </w:pPr>
      <w:hyperlink r:id="rId28">
        <w:r w:rsidDel="00000000" w:rsidR="00000000" w:rsidRPr="00000000">
          <w:rPr>
            <w:color w:val="1155cc"/>
            <w:u w:val="single"/>
            <w:rtl w:val="0"/>
          </w:rPr>
          <w:t xml:space="preserve">https://docs.google.com/document/d/1yI1Hf8QUwT2U_Uqyl1d7MdQmnUKFRxH9k6H9NkUS0h8/edit#heading=h.700hdc3zhxoi</w:t>
        </w:r>
      </w:hyperlink>
      <w:r w:rsidDel="00000000" w:rsidR="00000000" w:rsidRPr="00000000">
        <w:rPr>
          <w:rtl w:val="0"/>
        </w:rPr>
      </w:r>
    </w:p>
    <w:p w:rsidR="00000000" w:rsidDel="00000000" w:rsidP="00000000" w:rsidRDefault="00000000" w:rsidRPr="00000000" w14:paraId="00000255">
      <w:pPr>
        <w:pStyle w:val="Heading2"/>
        <w:contextualSpacing w:val="0"/>
        <w:rPr>
          <w:sz w:val="26"/>
          <w:szCs w:val="26"/>
        </w:rPr>
      </w:pPr>
      <w:bookmarkStart w:colFirst="0" w:colLast="0" w:name="_zd722n11k8tq" w:id="63"/>
      <w:bookmarkEnd w:id="63"/>
      <w:r w:rsidDel="00000000" w:rsidR="00000000" w:rsidRPr="00000000">
        <w:rPr>
          <w:sz w:val="26"/>
          <w:szCs w:val="26"/>
          <w:rtl w:val="0"/>
        </w:rPr>
        <w:t xml:space="preserve">Allegato B: Guida alla manutenzione </w:t>
      </w:r>
      <w:r w:rsidDel="00000000" w:rsidR="00000000" w:rsidRPr="00000000">
        <w:rPr>
          <w:sz w:val="26"/>
          <w:szCs w:val="26"/>
          <w:rtl w:val="0"/>
        </w:rPr>
        <w:t xml:space="preserve">di software Open Source per la PA</w:t>
      </w:r>
    </w:p>
    <w:p w:rsidR="00000000" w:rsidDel="00000000" w:rsidP="00000000" w:rsidRDefault="00000000" w:rsidRPr="00000000" w14:paraId="00000256">
      <w:pPr>
        <w:spacing w:after="0" w:lineRule="auto"/>
        <w:contextualSpacing w:val="0"/>
        <w:jc w:val="left"/>
        <w:rPr>
          <w:color w:val="434343"/>
        </w:rPr>
      </w:pPr>
      <w:r w:rsidDel="00000000" w:rsidR="00000000" w:rsidRPr="00000000">
        <w:rPr>
          <w:rtl w:val="0"/>
        </w:rPr>
      </w:r>
    </w:p>
    <w:p w:rsidR="00000000" w:rsidDel="00000000" w:rsidP="00000000" w:rsidRDefault="00000000" w:rsidRPr="00000000" w14:paraId="00000257">
      <w:pPr>
        <w:spacing w:after="0" w:lineRule="auto"/>
        <w:contextualSpacing w:val="0"/>
        <w:jc w:val="left"/>
        <w:rPr>
          <w:color w:val="434343"/>
        </w:rPr>
      </w:pPr>
      <w:r w:rsidDel="00000000" w:rsidR="00000000" w:rsidRPr="00000000">
        <w:rPr>
          <w:color w:val="434343"/>
          <w:rtl w:val="0"/>
        </w:rPr>
        <w:t xml:space="preserve">Allegato qui:</w:t>
      </w:r>
    </w:p>
    <w:p w:rsidR="00000000" w:rsidDel="00000000" w:rsidP="00000000" w:rsidRDefault="00000000" w:rsidRPr="00000000" w14:paraId="00000258">
      <w:pPr>
        <w:spacing w:after="0" w:lineRule="auto"/>
        <w:contextualSpacing w:val="0"/>
        <w:jc w:val="left"/>
        <w:rPr>
          <w:color w:val="434343"/>
        </w:rPr>
      </w:pPr>
      <w:hyperlink r:id="rId29">
        <w:r w:rsidDel="00000000" w:rsidR="00000000" w:rsidRPr="00000000">
          <w:rPr>
            <w:color w:val="1155cc"/>
            <w:u w:val="single"/>
            <w:rtl w:val="0"/>
          </w:rPr>
          <w:t xml:space="preserve">https://docs.google.com/document/d/1yI1Hf8QUwT2U_Uqyl1d7MdQmnUKFRxH9k6H9NkUS0h8/edit#heading=h.700hdc3zhxoi</w:t>
        </w:r>
      </w:hyperlink>
      <w:r w:rsidDel="00000000" w:rsidR="00000000" w:rsidRPr="00000000">
        <w:rPr>
          <w:rtl w:val="0"/>
        </w:rPr>
      </w:r>
    </w:p>
    <w:p w:rsidR="00000000" w:rsidDel="00000000" w:rsidP="00000000" w:rsidRDefault="00000000" w:rsidRPr="00000000" w14:paraId="00000259">
      <w:pPr>
        <w:pStyle w:val="Heading2"/>
        <w:contextualSpacing w:val="0"/>
        <w:rPr>
          <w:sz w:val="26"/>
          <w:szCs w:val="26"/>
        </w:rPr>
      </w:pPr>
      <w:bookmarkStart w:colFirst="0" w:colLast="0" w:name="_bsnhao94cil9" w:id="64"/>
      <w:bookmarkEnd w:id="64"/>
      <w:r w:rsidDel="00000000" w:rsidR="00000000" w:rsidRPr="00000000">
        <w:rPr>
          <w:sz w:val="26"/>
          <w:szCs w:val="26"/>
          <w:rtl w:val="0"/>
        </w:rPr>
        <w:t xml:space="preserve">Allegato C:Guida alle licenze Open Source</w:t>
      </w:r>
    </w:p>
    <w:p w:rsidR="00000000" w:rsidDel="00000000" w:rsidP="00000000" w:rsidRDefault="00000000" w:rsidRPr="00000000" w14:paraId="0000025A">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25B">
      <w:pPr>
        <w:spacing w:after="0" w:lineRule="auto"/>
        <w:ind w:left="0" w:firstLine="0"/>
        <w:contextualSpacing w:val="0"/>
        <w:jc w:val="left"/>
        <w:rPr/>
      </w:pPr>
      <w:hyperlink r:id="rId30">
        <w:r w:rsidDel="00000000" w:rsidR="00000000" w:rsidRPr="00000000">
          <w:rPr>
            <w:color w:val="1155cc"/>
            <w:u w:val="single"/>
            <w:rtl w:val="0"/>
          </w:rPr>
          <w:t xml:space="preserve">https://docs.google.com/document/d/1PS_QCubixezWbFx5d4XiRyYA117Ak3eMcVWuTkRil9c/edit?usp=sharing</w:t>
        </w:r>
      </w:hyperlink>
      <w:r w:rsidDel="00000000" w:rsidR="00000000" w:rsidRPr="00000000">
        <w:rPr>
          <w:rtl w:val="0"/>
        </w:rPr>
      </w:r>
    </w:p>
    <w:p w:rsidR="00000000" w:rsidDel="00000000" w:rsidP="00000000" w:rsidRDefault="00000000" w:rsidRPr="00000000" w14:paraId="0000025C">
      <w:pPr>
        <w:spacing w:after="0" w:lineRule="auto"/>
        <w:ind w:left="0" w:firstLine="0"/>
        <w:contextualSpacing w:val="0"/>
        <w:jc w:val="left"/>
        <w:rPr/>
      </w:pPr>
      <w:r w:rsidDel="00000000" w:rsidR="00000000" w:rsidRPr="00000000">
        <w:rPr>
          <w:rtl w:val="0"/>
        </w:rPr>
      </w:r>
    </w:p>
    <w:p w:rsidR="00000000" w:rsidDel="00000000" w:rsidP="00000000" w:rsidRDefault="00000000" w:rsidRPr="00000000" w14:paraId="0000025D">
      <w:pPr>
        <w:pStyle w:val="Heading2"/>
        <w:contextualSpacing w:val="0"/>
        <w:rPr>
          <w:sz w:val="26"/>
          <w:szCs w:val="26"/>
        </w:rPr>
      </w:pPr>
      <w:bookmarkStart w:colFirst="0" w:colLast="0" w:name="_ckmcu57cfpco" w:id="65"/>
      <w:bookmarkEnd w:id="65"/>
      <w:r w:rsidDel="00000000" w:rsidR="00000000" w:rsidRPr="00000000">
        <w:rPr>
          <w:sz w:val="26"/>
          <w:szCs w:val="26"/>
          <w:rtl w:val="0"/>
        </w:rPr>
        <w:t xml:space="preserve"> Allegato D: Guida alla modifica di software Open Source </w:t>
      </w:r>
      <w:ins w:author="Viviana De Paola" w:id="38" w:date="2018-07-23T09:55:20Z">
        <w:r w:rsidDel="00000000" w:rsidR="00000000" w:rsidRPr="00000000">
          <w:rPr>
            <w:sz w:val="26"/>
            <w:szCs w:val="26"/>
            <w:rtl w:val="0"/>
          </w:rPr>
          <w:t xml:space="preserve">per la PA</w:t>
        </w:r>
      </w:ins>
      <w:del w:author="Viviana De Paola" w:id="38" w:date="2018-07-23T09:55:20Z">
        <w:r w:rsidDel="00000000" w:rsidR="00000000" w:rsidRPr="00000000">
          <w:rPr>
            <w:sz w:val="26"/>
            <w:szCs w:val="26"/>
            <w:rtl w:val="0"/>
          </w:rPr>
          <w:delText xml:space="preserve">di terzi</w:delText>
        </w:r>
      </w:del>
      <w:r w:rsidDel="00000000" w:rsidR="00000000" w:rsidRPr="00000000">
        <w:rPr>
          <w:rtl w:val="0"/>
        </w:rPr>
      </w:r>
    </w:p>
    <w:p w:rsidR="00000000" w:rsidDel="00000000" w:rsidP="00000000" w:rsidRDefault="00000000" w:rsidRPr="00000000" w14:paraId="0000025E">
      <w:pPr>
        <w:ind w:left="-30" w:firstLine="0"/>
        <w:contextualSpacing w:val="0"/>
        <w:rPr/>
      </w:pPr>
      <w:hyperlink r:id="rId31">
        <w:r w:rsidDel="00000000" w:rsidR="00000000" w:rsidRPr="00000000">
          <w:rPr>
            <w:color w:val="1155cc"/>
            <w:u w:val="single"/>
            <w:rtl w:val="0"/>
          </w:rPr>
          <w:t xml:space="preserve">https://docs.google.com/document/d/1yI1Hf8QUwT2U_Uqyl1d7MdQmnUKFRxH9k6H9NkUS0h8/edit#heading=h.700hdc3zhxoi</w:t>
        </w:r>
      </w:hyperlink>
      <w:r w:rsidDel="00000000" w:rsidR="00000000" w:rsidRPr="00000000">
        <w:rPr>
          <w:rtl w:val="0"/>
        </w:rPr>
      </w:r>
    </w:p>
    <w:p w:rsidR="00000000" w:rsidDel="00000000" w:rsidP="00000000" w:rsidRDefault="00000000" w:rsidRPr="00000000" w14:paraId="0000025F">
      <w:pPr>
        <w:ind w:left="-30" w:firstLine="0"/>
        <w:contextualSpacing w:val="0"/>
        <w:rPr/>
      </w:pPr>
      <w:r w:rsidDel="00000000" w:rsidR="00000000" w:rsidRPr="00000000">
        <w:rPr>
          <w:rtl w:val="0"/>
        </w:rPr>
      </w:r>
    </w:p>
    <w:p w:rsidR="00000000" w:rsidDel="00000000" w:rsidP="00000000" w:rsidRDefault="00000000" w:rsidRPr="00000000" w14:paraId="00000260">
      <w:pPr>
        <w:contextualSpacing w:val="0"/>
        <w:rPr/>
      </w:pPr>
      <w:r w:rsidDel="00000000" w:rsidR="00000000" w:rsidRPr="00000000">
        <w:rPr>
          <w:rtl w:val="0"/>
        </w:rPr>
      </w:r>
    </w:p>
    <w:p w:rsidR="00000000" w:rsidDel="00000000" w:rsidP="00000000" w:rsidRDefault="00000000" w:rsidRPr="00000000" w14:paraId="00000261">
      <w:pPr>
        <w:ind w:left="-30" w:firstLine="0"/>
        <w:contextualSpacing w:val="0"/>
        <w:rPr/>
      </w:pPr>
      <w:r w:rsidDel="00000000" w:rsidR="00000000" w:rsidRPr="00000000">
        <w:rPr>
          <w:rtl w:val="0"/>
        </w:rPr>
      </w:r>
    </w:p>
    <w:sectPr>
      <w:footerReference r:id="rId32"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a Intravaia" w:id="6" w:date="2018-07-24T09:52:36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FORSE QUESTA FRASE è MEGLIO TOGLIERLA. NON CI SIAMO TANTO ADDENTRATI NEL TEMA OPEN SOURCE TOUT COURT usato dalla PA.</w:t>
      </w:r>
    </w:p>
  </w:comment>
  <w:comment w:author="Viviana De Paola" w:id="2" w:date="2018-05-23T15:24:41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propone la seguente modifica pe accogliere i commenti in audizione/consultazione punto 1 confindustria</w:t>
      </w:r>
    </w:p>
  </w:comment>
  <w:comment w:author="Giovanni Bajo" w:id="3" w:date="2018-05-29T09:34:11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sono d'accordo. Il punto 1 di Confindustria è molto discutibile, cerca di far passare il concetto (assolutamente smentito da una qualunque analisi di mercato) che l'open source è utile solo per i prodotti vecchi e non innovativi. Una lista in apertura di specifiche categorie di prodotto sembra di fatto limitare l'applicazione delle linee guida a solo alcuni ambiti, mentre il CAD è chiaro sulla volontà di applicare trasversalmente il modello open source a tutti gli sviluppi.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manterrei il testo attuale.</w:t>
      </w:r>
    </w:p>
  </w:comment>
  <w:comment w:author="Viviana De Paola" w:id="4" w:date="2018-05-31T09:49:21Z">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 inserito questo punto come riflessione sul documento di restituzione e non come recepimento definitivo.</w:t>
      </w:r>
    </w:p>
  </w:comment>
  <w:comment w:author="Daniela Intravaia" w:id="5" w:date="2018-07-24T09:47:43Z">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cancellerei. è ripetitivo della prima frase del paragrafo.</w:t>
      </w:r>
    </w:p>
  </w:comment>
  <w:comment w:author="Daniela Intravaia" w:id="7" w:date="2018-07-24T09:56:40Z">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toglierei. sembra che le ns linee guida non stiano ancora in piedi da sole e richiedano un dpcm o altro...</w:t>
      </w:r>
    </w:p>
  </w:comment>
  <w:comment w:author="Daniela Intravaia" w:id="0" w:date="2018-07-24T09:13:45Z">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Guido Scorza: propongo tale aggiunta, perché le obiezioni più decise che ho ricevuto sul nostro lavoro danno per assolutamente non scontata questa nostra lettura del 69. vero che dopo se ne parla, ma mi pare che sia opportuno ripetere.</w:t>
      </w:r>
    </w:p>
  </w:comment>
  <w:comment w:author="Daniela Intravaia" w:id="1" w:date="2018-07-24T09:36:59Z">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Guido S., come sopra...</w:t>
      </w:r>
    </w:p>
  </w:comment>
  <w:comment w:author="Giovanni Bajo" w:id="8" w:date="2018-06-17T13:05:20Z">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XXXXX si riferisce ad una sezione che dovremo inserire (come da audizione con Piana) che chiarisce che c'è un tema di compatibilità di licenze open source quando si sviluppa un software.</w:t>
      </w:r>
    </w:p>
  </w:comment>
  <w:comment w:author="Viviana De Paola" w:id="9" w:date="2018-07-23T08:41:34Z">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+giovanni@teamdigitale.governo.it anche a nome di Daniela, siamo in grado di fare l'aggiunta che volevate?</w:t>
      </w:r>
    </w:p>
  </w:comment>
  <w:comment w:author="Daniela Intravaia" w:id="10" w:date="2018-07-24T10:02:41Z">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propongo di modificare con: il corretto rapporto proprietario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62">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http://www.normattiva.it/uri-res/N2Ls?urn:nir:stato:decreto.legislativo:2016-04-18;50!vig=</w:t>
        </w:r>
      </w:hyperlink>
      <w:r w:rsidDel="00000000" w:rsidR="00000000" w:rsidRPr="00000000">
        <w:rPr>
          <w:rtl w:val="0"/>
        </w:rPr>
      </w:r>
    </w:p>
    <w:p w:rsidR="00000000" w:rsidDel="00000000" w:rsidP="00000000" w:rsidRDefault="00000000" w:rsidRPr="00000000" w14:paraId="00000263">
      <w:pPr>
        <w:spacing w:after="0" w:line="240" w:lineRule="auto"/>
        <w:contextualSpacing w:val="0"/>
        <w:rPr>
          <w:sz w:val="20"/>
          <w:szCs w:val="20"/>
        </w:rPr>
      </w:pPr>
      <w:r w:rsidDel="00000000" w:rsidR="00000000" w:rsidRPr="00000000">
        <w:rPr>
          <w:rtl w:val="0"/>
        </w:rPr>
      </w:r>
    </w:p>
  </w:footnote>
  <w:footnote w:id="3">
    <w:p w:rsidR="00000000" w:rsidDel="00000000" w:rsidP="00000000" w:rsidRDefault="00000000" w:rsidRPr="00000000" w14:paraId="00000264">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https://www.opensource.org/</w:t>
      </w:r>
    </w:p>
  </w:footnote>
  <w:footnote w:id="4">
    <w:p w:rsidR="00000000" w:rsidDel="00000000" w:rsidP="00000000" w:rsidRDefault="00000000" w:rsidRPr="00000000" w14:paraId="00000265">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https://spdx.org</w:t>
      </w:r>
    </w:p>
  </w:footnote>
  <w:footnote w:id="2">
    <w:p w:rsidR="00000000" w:rsidDel="00000000" w:rsidP="00000000" w:rsidRDefault="00000000" w:rsidRPr="00000000" w14:paraId="00000267">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Stallman, The Free Software Definition - </w:t>
      </w:r>
      <w:hyperlink r:id="rId2">
        <w:r w:rsidDel="00000000" w:rsidR="00000000" w:rsidRPr="00000000">
          <w:rPr>
            <w:sz w:val="20"/>
            <w:szCs w:val="20"/>
            <w:rtl w:val="0"/>
          </w:rPr>
          <w:t xml:space="preserve">https://www.gnu.org/philosophy/free-sw.it.html</w:t>
        </w:r>
      </w:hyperlink>
      <w:r w:rsidDel="00000000" w:rsidR="00000000" w:rsidRPr="00000000">
        <w:rPr>
          <w:rtl w:val="0"/>
        </w:rPr>
      </w:r>
    </w:p>
  </w:footnote>
  <w:footnote w:id="1">
    <w:p w:rsidR="00000000" w:rsidDel="00000000" w:rsidP="00000000" w:rsidRDefault="00000000" w:rsidRPr="00000000" w14:paraId="00000268">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http://www.normattiva.it/uri-res/N2Ls?urn:nir:stato:decreto.legislativo:2005-03-07;82!vig=</w:t>
        </w:r>
      </w:hyperlink>
      <w:r w:rsidDel="00000000" w:rsidR="00000000" w:rsidRPr="00000000">
        <w:rPr>
          <w:rtl w:val="0"/>
        </w:rPr>
      </w:r>
    </w:p>
    <w:p w:rsidR="00000000" w:rsidDel="00000000" w:rsidP="00000000" w:rsidRDefault="00000000" w:rsidRPr="00000000" w14:paraId="00000269">
      <w:pPr>
        <w:spacing w:after="0" w:line="240" w:lineRule="auto"/>
        <w:contextualSpacing w:val="0"/>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it"/>
      </w:rPr>
    </w:rPrDefault>
    <w:pPrDefault>
      <w:pPr>
        <w:spacing w:after="160" w:line="276" w:lineRule="auto"/>
        <w:ind w:left="-3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0" w:before="360" w:lineRule="auto"/>
    </w:pPr>
    <w:rPr>
      <w:b w:val="1"/>
      <w:sz w:val="28"/>
      <w:szCs w:val="28"/>
    </w:rPr>
  </w:style>
  <w:style w:type="paragraph" w:styleId="Heading3">
    <w:name w:val="heading 3"/>
    <w:basedOn w:val="Normal"/>
    <w:next w:val="Normal"/>
    <w:pPr>
      <w:keepNext w:val="1"/>
      <w:keepLines w:val="1"/>
      <w:spacing w:after="80" w:before="320" w:lineRule="auto"/>
    </w:pPr>
    <w:rPr>
      <w:b w:val="1"/>
      <w:color w:val="434343"/>
      <w:sz w:val="30"/>
      <w:szCs w:val="30"/>
    </w:rPr>
  </w:style>
  <w:style w:type="paragraph" w:styleId="Heading4">
    <w:name w:val="heading 4"/>
    <w:basedOn w:val="Normal"/>
    <w:next w:val="Normal"/>
    <w:pPr>
      <w:keepNext w:val="1"/>
      <w:keepLines w:val="1"/>
      <w:spacing w:after="80" w:before="280" w:lineRule="auto"/>
    </w:pPr>
    <w:rPr>
      <w:b w:val="1"/>
      <w:color w:val="666666"/>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ticorruzione.it/portal/public/classic/AttivitaAutorita/ContrattiPubblici/LineeGuida/_lineeGuida8" TargetMode="External"/><Relationship Id="rId22" Type="http://schemas.openxmlformats.org/officeDocument/2006/relationships/hyperlink" Target="https://opensource.org/approval" TargetMode="External"/><Relationship Id="rId21" Type="http://schemas.openxmlformats.org/officeDocument/2006/relationships/hyperlink" Target="https://opensource.org/licenses/alphabetical" TargetMode="External"/><Relationship Id="rId24" Type="http://schemas.openxmlformats.org/officeDocument/2006/relationships/hyperlink" Target="https://spdx.org/licenses/EUPL-1.2.html" TargetMode="External"/><Relationship Id="rId23" Type="http://schemas.openxmlformats.org/officeDocument/2006/relationships/hyperlink" Target="https://spdx.org/licens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agid.gov.it/sites/default/files/repository_files/documentazione/linee_guida_per_lo_sviluppo_sicuro_di_codice_v1.0.pdf" TargetMode="External"/><Relationship Id="rId26" Type="http://schemas.openxmlformats.org/officeDocument/2006/relationships/hyperlink" Target="https://spdx.org/licenses/BSD-3-Clause.html" TargetMode="External"/><Relationship Id="rId25" Type="http://schemas.openxmlformats.org/officeDocument/2006/relationships/hyperlink" Target="https://spdx.org/licenses/AGPL-3.0-or-later.html" TargetMode="External"/><Relationship Id="rId28" Type="http://schemas.openxmlformats.org/officeDocument/2006/relationships/hyperlink" Target="https://docs.google.com/document/d/1yI1Hf8QUwT2U_Uqyl1d7MdQmnUKFRxH9k6H9NkUS0h8/edit#heading=h.700hdc3zhxoi" TargetMode="External"/><Relationship Id="rId27" Type="http://schemas.openxmlformats.org/officeDocument/2006/relationships/hyperlink" Target="https://spdx.org/licenses/CC-BY-4.0.html"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docs.google.com/document/d/1yI1Hf8QUwT2U_Uqyl1d7MdQmnUKFRxH9k6H9NkUS0h8/edit#heading=h.700hdc3zhxoi" TargetMode="External"/><Relationship Id="rId7" Type="http://schemas.openxmlformats.org/officeDocument/2006/relationships/styles" Target="styles.xml"/><Relationship Id="rId8" Type="http://schemas.openxmlformats.org/officeDocument/2006/relationships/hyperlink" Target="http://www.normattiva.it/uri-res/N2Ls?urn:nir:stato:decreto.legislativo:2005-03-07;82!vig=" TargetMode="External"/><Relationship Id="rId31" Type="http://schemas.openxmlformats.org/officeDocument/2006/relationships/hyperlink" Target="https://docs.google.com/document/d/1yI1Hf8QUwT2U_Uqyl1d7MdQmnUKFRxH9k6H9NkUS0h8/edit#heading=h.700hdc3zhxoi" TargetMode="External"/><Relationship Id="rId30" Type="http://schemas.openxmlformats.org/officeDocument/2006/relationships/hyperlink" Target="https://docs.google.com/document/d/1PS_QCubixezWbFx5d4XiRyYA117Ak3eMcVWuTkRil9c/edit?usp=sharing" TargetMode="External"/><Relationship Id="rId11" Type="http://schemas.openxmlformats.org/officeDocument/2006/relationships/hyperlink" Target="https://developers.italia.it" TargetMode="External"/><Relationship Id="rId10" Type="http://schemas.openxmlformats.org/officeDocument/2006/relationships/hyperlink" Target="http://www.agid.gov.it/sites/default/files/repository_files/documentazione/linee_guida_per_lo_sviluppo_sicuro_di_codice_v1.0.pdf" TargetMode="External"/><Relationship Id="rId32"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hyperlink" Target="https://opensource.org/licenses/alphabetical" TargetMode="Externa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hyperlink" Target="https://opensource.org/licenses/alphabetical" TargetMode="External"/><Relationship Id="rId16" Type="http://schemas.openxmlformats.org/officeDocument/2006/relationships/hyperlink" Target="http://www.normattiva.it/do/atto/vediPermalink?atto.dataPubblicazioneGazzetta=2016-04-19&amp;atto.codiceRedazionale=16G00062" TargetMode="External"/><Relationship Id="rId19" Type="http://schemas.openxmlformats.org/officeDocument/2006/relationships/image" Target="media/image7.png"/><Relationship Id="rId18" Type="http://schemas.openxmlformats.org/officeDocument/2006/relationships/hyperlink" Target="http://www.normattiva.it/do/atto/vediPermalink?atto.dataPubblicazioneGazzetta=2016-04-19&amp;atto.codiceRedazionale=16G0006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ormattiva.it/uri-res/N2Ls?urn:nir:stato:decreto.legislativo:2016-04-18;50!vig=" TargetMode="External"/><Relationship Id="rId2" Type="http://schemas.openxmlformats.org/officeDocument/2006/relationships/hyperlink" Target="https://www.gnu.org/philosophy/free-sw.it.html" TargetMode="External"/><Relationship Id="rId3" Type="http://schemas.openxmlformats.org/officeDocument/2006/relationships/hyperlink" Target="http://www.normattiva.it/uri-res/N2Ls?urn:nir:stato:decreto.legislativo:2005-03-07;82!v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